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68" w:type="dxa"/>
        <w:tblLook w:val="0000"/>
      </w:tblPr>
      <w:tblGrid>
        <w:gridCol w:w="6408"/>
        <w:gridCol w:w="2160"/>
      </w:tblGrid>
      <w:tr w:rsidR="00821733">
        <w:tc>
          <w:tcPr>
            <w:tcW w:w="6408" w:type="dxa"/>
          </w:tcPr>
          <w:p w:rsidR="00821733" w:rsidRDefault="00821733">
            <w:pPr>
              <w:spacing w:line="360" w:lineRule="exact"/>
              <w:rPr>
                <w:sz w:val="24"/>
              </w:rPr>
            </w:pPr>
          </w:p>
        </w:tc>
        <w:tc>
          <w:tcPr>
            <w:tcW w:w="2160" w:type="dxa"/>
          </w:tcPr>
          <w:p w:rsidR="00821733" w:rsidRDefault="00821733">
            <w:pPr>
              <w:spacing w:line="360" w:lineRule="exact"/>
              <w:rPr>
                <w:sz w:val="18"/>
              </w:rPr>
            </w:pPr>
            <w:r>
              <w:rPr>
                <w:rFonts w:hint="eastAsia"/>
                <w:sz w:val="18"/>
              </w:rPr>
              <w:t>学校代码：</w:t>
            </w:r>
            <w:r>
              <w:rPr>
                <w:rFonts w:hint="eastAsia"/>
                <w:sz w:val="18"/>
              </w:rPr>
              <w:t xml:space="preserve"> </w:t>
            </w:r>
            <w:r>
              <w:rPr>
                <w:sz w:val="18"/>
              </w:rPr>
              <w:t>10246</w:t>
            </w:r>
          </w:p>
        </w:tc>
      </w:tr>
      <w:tr w:rsidR="00821733">
        <w:tc>
          <w:tcPr>
            <w:tcW w:w="6408" w:type="dxa"/>
          </w:tcPr>
          <w:p w:rsidR="00821733" w:rsidRDefault="00821733">
            <w:pPr>
              <w:spacing w:line="360" w:lineRule="exact"/>
              <w:rPr>
                <w:sz w:val="28"/>
              </w:rPr>
            </w:pPr>
          </w:p>
        </w:tc>
        <w:tc>
          <w:tcPr>
            <w:tcW w:w="2160" w:type="dxa"/>
          </w:tcPr>
          <w:p w:rsidR="00821733" w:rsidRDefault="00821733">
            <w:pPr>
              <w:rPr>
                <w:sz w:val="18"/>
              </w:rPr>
            </w:pPr>
            <w:r>
              <w:rPr>
                <w:rFonts w:hint="eastAsia"/>
                <w:sz w:val="18"/>
              </w:rPr>
              <w:t>学</w:t>
            </w:r>
            <w:r>
              <w:rPr>
                <w:rFonts w:hint="eastAsia"/>
                <w:sz w:val="18"/>
              </w:rPr>
              <w:t xml:space="preserve">    </w:t>
            </w:r>
            <w:r>
              <w:rPr>
                <w:rFonts w:hint="eastAsia"/>
                <w:sz w:val="18"/>
              </w:rPr>
              <w:t>号：</w:t>
            </w:r>
            <w:r>
              <w:rPr>
                <w:rFonts w:hint="eastAsia"/>
                <w:sz w:val="18"/>
              </w:rPr>
              <w:t xml:space="preserve"> 022015181</w:t>
            </w:r>
          </w:p>
        </w:tc>
      </w:tr>
      <w:tr w:rsidR="00821733">
        <w:tc>
          <w:tcPr>
            <w:tcW w:w="6408" w:type="dxa"/>
          </w:tcPr>
          <w:p w:rsidR="00821733" w:rsidRDefault="00821733">
            <w:pPr>
              <w:spacing w:line="360" w:lineRule="exact"/>
              <w:rPr>
                <w:sz w:val="28"/>
              </w:rPr>
            </w:pPr>
          </w:p>
        </w:tc>
        <w:tc>
          <w:tcPr>
            <w:tcW w:w="2160" w:type="dxa"/>
          </w:tcPr>
          <w:p w:rsidR="00821733" w:rsidRDefault="00821733">
            <w:pPr>
              <w:rPr>
                <w:sz w:val="18"/>
              </w:rPr>
            </w:pPr>
          </w:p>
        </w:tc>
      </w:tr>
    </w:tbl>
    <w:p w:rsidR="00821733" w:rsidRDefault="00821733">
      <w:pPr>
        <w:rPr>
          <w:sz w:val="18"/>
        </w:rPr>
      </w:pPr>
    </w:p>
    <w:p w:rsidR="00821733" w:rsidRDefault="00821733">
      <w:pPr>
        <w:ind w:firstLineChars="3100" w:firstLine="5580"/>
        <w:rPr>
          <w:sz w:val="18"/>
        </w:rPr>
      </w:pPr>
    </w:p>
    <w:p w:rsidR="00821733" w:rsidRDefault="00821733">
      <w:pPr>
        <w:ind w:rightChars="199" w:right="418" w:firstLineChars="3100" w:firstLine="5580"/>
        <w:rPr>
          <w:sz w:val="18"/>
        </w:rPr>
      </w:pPr>
    </w:p>
    <w:p w:rsidR="00821733" w:rsidRDefault="001D371E">
      <w:pPr>
        <w:ind w:firstLineChars="900" w:firstLine="1890"/>
      </w:pPr>
      <w:r>
        <w:rPr>
          <w:noProof/>
        </w:rPr>
        <w:drawing>
          <wp:inline distT="0" distB="0" distL="0" distR="0">
            <wp:extent cx="2762250" cy="10287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762250" cy="1028700"/>
                    </a:xfrm>
                    <a:prstGeom prst="rect">
                      <a:avLst/>
                    </a:prstGeom>
                    <a:noFill/>
                    <a:ln w="9525">
                      <a:noFill/>
                      <a:miter lim="800000"/>
                      <a:headEnd/>
                      <a:tailEnd/>
                    </a:ln>
                  </pic:spPr>
                </pic:pic>
              </a:graphicData>
            </a:graphic>
          </wp:inline>
        </w:drawing>
      </w:r>
    </w:p>
    <w:p w:rsidR="00821733" w:rsidRDefault="00821733">
      <w:pPr>
        <w:ind w:firstLineChars="1100" w:firstLine="2319"/>
        <w:rPr>
          <w:b/>
          <w:bCs/>
        </w:rPr>
      </w:pPr>
    </w:p>
    <w:p w:rsidR="00821733" w:rsidRDefault="00821733">
      <w:pPr>
        <w:ind w:firstLineChars="1100" w:firstLine="2319"/>
        <w:rPr>
          <w:b/>
          <w:bCs/>
        </w:rPr>
      </w:pPr>
    </w:p>
    <w:tbl>
      <w:tblPr>
        <w:tblW w:w="0" w:type="auto"/>
        <w:tblBorders>
          <w:insideH w:val="single" w:sz="4" w:space="0" w:color="auto"/>
          <w:insideV w:val="single" w:sz="4" w:space="0" w:color="auto"/>
        </w:tblBorders>
        <w:tblLook w:val="0000"/>
      </w:tblPr>
      <w:tblGrid>
        <w:gridCol w:w="8528"/>
      </w:tblGrid>
      <w:tr w:rsidR="00821733">
        <w:tc>
          <w:tcPr>
            <w:tcW w:w="8528" w:type="dxa"/>
          </w:tcPr>
          <w:p w:rsidR="00821733" w:rsidRDefault="00821733">
            <w:pPr>
              <w:jc w:val="center"/>
              <w:rPr>
                <w:sz w:val="44"/>
              </w:rPr>
            </w:pPr>
            <w:r>
              <w:rPr>
                <w:rFonts w:hint="eastAsia"/>
                <w:sz w:val="44"/>
              </w:rPr>
              <w:t>硕</w:t>
            </w:r>
            <w:r>
              <w:rPr>
                <w:sz w:val="44"/>
              </w:rPr>
              <w:t xml:space="preserve"> </w:t>
            </w:r>
            <w:r>
              <w:rPr>
                <w:rFonts w:hint="eastAsia"/>
                <w:sz w:val="44"/>
              </w:rPr>
              <w:t>士</w:t>
            </w:r>
            <w:r>
              <w:rPr>
                <w:sz w:val="44"/>
              </w:rPr>
              <w:t xml:space="preserve"> </w:t>
            </w:r>
            <w:r>
              <w:rPr>
                <w:rFonts w:hint="eastAsia"/>
                <w:sz w:val="44"/>
              </w:rPr>
              <w:t>学</w:t>
            </w:r>
            <w:r>
              <w:rPr>
                <w:sz w:val="44"/>
              </w:rPr>
              <w:t xml:space="preserve"> </w:t>
            </w:r>
            <w:r>
              <w:rPr>
                <w:rFonts w:hint="eastAsia"/>
                <w:sz w:val="44"/>
              </w:rPr>
              <w:t>位</w:t>
            </w:r>
            <w:r>
              <w:rPr>
                <w:sz w:val="44"/>
              </w:rPr>
              <w:t xml:space="preserve"> </w:t>
            </w:r>
            <w:r>
              <w:rPr>
                <w:rFonts w:hint="eastAsia"/>
                <w:sz w:val="44"/>
              </w:rPr>
              <w:t>论</w:t>
            </w:r>
            <w:r>
              <w:rPr>
                <w:sz w:val="44"/>
              </w:rPr>
              <w:t xml:space="preserve"> </w:t>
            </w:r>
            <w:r>
              <w:rPr>
                <w:rFonts w:hint="eastAsia"/>
                <w:sz w:val="44"/>
              </w:rPr>
              <w:t>文</w:t>
            </w:r>
          </w:p>
        </w:tc>
      </w:tr>
    </w:tbl>
    <w:p w:rsidR="00821733" w:rsidRDefault="00821733">
      <w:pPr>
        <w:ind w:firstLineChars="200" w:firstLine="602"/>
        <w:rPr>
          <w:sz w:val="32"/>
        </w:rPr>
      </w:pPr>
      <w:r>
        <w:rPr>
          <w:rFonts w:hint="eastAsia"/>
          <w:b/>
          <w:bCs/>
          <w:sz w:val="30"/>
        </w:rPr>
        <w:t xml:space="preserve">              </w:t>
      </w:r>
      <w:r>
        <w:rPr>
          <w:rFonts w:hint="eastAsia"/>
          <w:sz w:val="30"/>
        </w:rPr>
        <w:t xml:space="preserve">   </w:t>
      </w:r>
    </w:p>
    <w:p w:rsidR="00821733" w:rsidRDefault="00821733">
      <w:pPr>
        <w:ind w:firstLineChars="200" w:firstLine="602"/>
        <w:rPr>
          <w:b/>
          <w:bCs/>
          <w:sz w:val="30"/>
        </w:rPr>
      </w:pPr>
    </w:p>
    <w:p w:rsidR="00821733" w:rsidRDefault="00821733">
      <w:pPr>
        <w:ind w:firstLineChars="200" w:firstLine="602"/>
        <w:rPr>
          <w:b/>
          <w:bCs/>
          <w:sz w:val="30"/>
        </w:rPr>
      </w:pPr>
    </w:p>
    <w:tbl>
      <w:tblPr>
        <w:tblW w:w="0" w:type="auto"/>
        <w:tblBorders>
          <w:insideH w:val="single" w:sz="4" w:space="0" w:color="auto"/>
          <w:insideV w:val="single" w:sz="4" w:space="0" w:color="auto"/>
        </w:tblBorders>
        <w:tblLook w:val="0000"/>
      </w:tblPr>
      <w:tblGrid>
        <w:gridCol w:w="8528"/>
      </w:tblGrid>
      <w:tr w:rsidR="00821733">
        <w:tc>
          <w:tcPr>
            <w:tcW w:w="8528" w:type="dxa"/>
          </w:tcPr>
          <w:p w:rsidR="00821733" w:rsidRDefault="00821733">
            <w:pPr>
              <w:jc w:val="center"/>
              <w:rPr>
                <w:rFonts w:ascii="幼圆" w:eastAsia="幼圆"/>
                <w:b/>
                <w:bCs/>
                <w:sz w:val="36"/>
              </w:rPr>
            </w:pPr>
            <w:r>
              <w:rPr>
                <w:rFonts w:ascii="幼圆" w:eastAsia="幼圆" w:hint="eastAsia"/>
                <w:b/>
                <w:bCs/>
                <w:sz w:val="36"/>
              </w:rPr>
              <w:t>金融控股公司发展模式研究</w:t>
            </w:r>
          </w:p>
          <w:p w:rsidR="00821733" w:rsidRDefault="00821733">
            <w:pPr>
              <w:jc w:val="center"/>
              <w:rPr>
                <w:rFonts w:ascii="幼圆" w:eastAsia="幼圆"/>
                <w:b/>
                <w:bCs/>
                <w:sz w:val="36"/>
              </w:rPr>
            </w:pPr>
          </w:p>
        </w:tc>
      </w:tr>
    </w:tbl>
    <w:p w:rsidR="00821733" w:rsidRDefault="00821733"/>
    <w:p w:rsidR="00821733" w:rsidRDefault="00821733"/>
    <w:p w:rsidR="00821733" w:rsidRDefault="00821733"/>
    <w:p w:rsidR="00821733" w:rsidRDefault="00821733">
      <w:pPr>
        <w:jc w:val="center"/>
      </w:pPr>
    </w:p>
    <w:p w:rsidR="00821733" w:rsidRDefault="00821733">
      <w:pPr>
        <w:jc w:val="center"/>
      </w:pPr>
    </w:p>
    <w:tbl>
      <w:tblPr>
        <w:tblW w:w="8559" w:type="dxa"/>
        <w:jc w:val="center"/>
        <w:tblInd w:w="57" w:type="dxa"/>
        <w:tblLook w:val="0000"/>
      </w:tblPr>
      <w:tblGrid>
        <w:gridCol w:w="4059"/>
        <w:gridCol w:w="4500"/>
      </w:tblGrid>
      <w:tr w:rsidR="00821733">
        <w:trPr>
          <w:jc w:val="center"/>
        </w:trPr>
        <w:tc>
          <w:tcPr>
            <w:tcW w:w="4059" w:type="dxa"/>
          </w:tcPr>
          <w:p w:rsidR="00821733" w:rsidRDefault="00821733">
            <w:pPr>
              <w:ind w:firstLineChars="100" w:firstLine="280"/>
              <w:jc w:val="right"/>
              <w:rPr>
                <w:sz w:val="28"/>
              </w:rPr>
            </w:pPr>
            <w:r>
              <w:rPr>
                <w:rFonts w:hint="eastAsia"/>
                <w:sz w:val="28"/>
              </w:rPr>
              <w:t>院</w:t>
            </w:r>
            <w:r>
              <w:rPr>
                <w:sz w:val="28"/>
              </w:rPr>
              <w:t xml:space="preserve">       </w:t>
            </w:r>
            <w:r>
              <w:rPr>
                <w:rFonts w:hint="eastAsia"/>
                <w:sz w:val="28"/>
              </w:rPr>
              <w:t>系：</w:t>
            </w:r>
          </w:p>
        </w:tc>
        <w:tc>
          <w:tcPr>
            <w:tcW w:w="4500" w:type="dxa"/>
          </w:tcPr>
          <w:p w:rsidR="00821733" w:rsidRDefault="00821733">
            <w:pPr>
              <w:rPr>
                <w:sz w:val="28"/>
              </w:rPr>
            </w:pPr>
            <w:r>
              <w:rPr>
                <w:rFonts w:hint="eastAsia"/>
                <w:sz w:val="28"/>
              </w:rPr>
              <w:t>经济学院</w:t>
            </w:r>
          </w:p>
        </w:tc>
      </w:tr>
      <w:tr w:rsidR="00821733">
        <w:trPr>
          <w:jc w:val="center"/>
        </w:trPr>
        <w:tc>
          <w:tcPr>
            <w:tcW w:w="4059" w:type="dxa"/>
          </w:tcPr>
          <w:p w:rsidR="00821733" w:rsidRDefault="00821733">
            <w:pPr>
              <w:ind w:firstLineChars="100" w:firstLine="280"/>
              <w:jc w:val="right"/>
              <w:rPr>
                <w:sz w:val="28"/>
              </w:rPr>
            </w:pPr>
            <w:r>
              <w:rPr>
                <w:rFonts w:hint="eastAsia"/>
                <w:sz w:val="28"/>
              </w:rPr>
              <w:t>专</w:t>
            </w:r>
            <w:r>
              <w:rPr>
                <w:sz w:val="28"/>
              </w:rPr>
              <w:t xml:space="preserve">       </w:t>
            </w:r>
            <w:r>
              <w:rPr>
                <w:rFonts w:hint="eastAsia"/>
                <w:sz w:val="28"/>
              </w:rPr>
              <w:t>业：</w:t>
            </w:r>
            <w:r>
              <w:rPr>
                <w:sz w:val="28"/>
              </w:rPr>
              <w:t xml:space="preserve">          </w:t>
            </w:r>
          </w:p>
        </w:tc>
        <w:tc>
          <w:tcPr>
            <w:tcW w:w="4500" w:type="dxa"/>
          </w:tcPr>
          <w:p w:rsidR="00821733" w:rsidRDefault="00821733">
            <w:pPr>
              <w:rPr>
                <w:sz w:val="28"/>
              </w:rPr>
            </w:pPr>
            <w:r>
              <w:rPr>
                <w:rFonts w:hint="eastAsia"/>
                <w:sz w:val="28"/>
              </w:rPr>
              <w:t>金融学</w:t>
            </w:r>
          </w:p>
        </w:tc>
      </w:tr>
      <w:tr w:rsidR="00821733">
        <w:trPr>
          <w:jc w:val="center"/>
        </w:trPr>
        <w:tc>
          <w:tcPr>
            <w:tcW w:w="4059" w:type="dxa"/>
          </w:tcPr>
          <w:p w:rsidR="00821733" w:rsidRDefault="00821733">
            <w:pPr>
              <w:ind w:firstLineChars="100" w:firstLine="280"/>
              <w:jc w:val="right"/>
              <w:rPr>
                <w:sz w:val="28"/>
              </w:rPr>
            </w:pPr>
            <w:r>
              <w:rPr>
                <w:rFonts w:hint="eastAsia"/>
                <w:sz w:val="28"/>
              </w:rPr>
              <w:t>姓</w:t>
            </w:r>
            <w:r>
              <w:rPr>
                <w:sz w:val="28"/>
              </w:rPr>
              <w:t xml:space="preserve">       </w:t>
            </w:r>
            <w:r>
              <w:rPr>
                <w:rFonts w:hint="eastAsia"/>
                <w:sz w:val="28"/>
              </w:rPr>
              <w:t>名：</w:t>
            </w:r>
          </w:p>
        </w:tc>
        <w:tc>
          <w:tcPr>
            <w:tcW w:w="4500" w:type="dxa"/>
          </w:tcPr>
          <w:p w:rsidR="00821733" w:rsidRDefault="00821733">
            <w:pPr>
              <w:rPr>
                <w:sz w:val="28"/>
              </w:rPr>
            </w:pPr>
            <w:r>
              <w:rPr>
                <w:rFonts w:hint="eastAsia"/>
                <w:sz w:val="28"/>
              </w:rPr>
              <w:t>杨宏宇</w:t>
            </w:r>
          </w:p>
        </w:tc>
      </w:tr>
      <w:tr w:rsidR="00821733">
        <w:trPr>
          <w:jc w:val="center"/>
        </w:trPr>
        <w:tc>
          <w:tcPr>
            <w:tcW w:w="4059" w:type="dxa"/>
          </w:tcPr>
          <w:p w:rsidR="00821733" w:rsidRDefault="00821733">
            <w:pPr>
              <w:ind w:firstLineChars="100" w:firstLine="280"/>
              <w:jc w:val="right"/>
              <w:rPr>
                <w:sz w:val="28"/>
              </w:rPr>
            </w:pPr>
            <w:r>
              <w:rPr>
                <w:rFonts w:hint="eastAsia"/>
                <w:sz w:val="28"/>
              </w:rPr>
              <w:t>指</w:t>
            </w:r>
            <w:r>
              <w:rPr>
                <w:sz w:val="28"/>
              </w:rPr>
              <w:t xml:space="preserve"> </w:t>
            </w:r>
            <w:r>
              <w:rPr>
                <w:rFonts w:hint="eastAsia"/>
                <w:sz w:val="28"/>
              </w:rPr>
              <w:t>导</w:t>
            </w:r>
            <w:r>
              <w:rPr>
                <w:sz w:val="28"/>
              </w:rPr>
              <w:t xml:space="preserve"> </w:t>
            </w:r>
            <w:r>
              <w:rPr>
                <w:rFonts w:hint="eastAsia"/>
                <w:sz w:val="28"/>
              </w:rPr>
              <w:t>教</w:t>
            </w:r>
            <w:r>
              <w:rPr>
                <w:sz w:val="28"/>
              </w:rPr>
              <w:t xml:space="preserve"> </w:t>
            </w:r>
            <w:r>
              <w:rPr>
                <w:rFonts w:hint="eastAsia"/>
                <w:sz w:val="28"/>
              </w:rPr>
              <w:t>师：</w:t>
            </w:r>
            <w:r>
              <w:rPr>
                <w:sz w:val="28"/>
              </w:rPr>
              <w:t xml:space="preserve">         </w:t>
            </w:r>
          </w:p>
        </w:tc>
        <w:tc>
          <w:tcPr>
            <w:tcW w:w="4500" w:type="dxa"/>
          </w:tcPr>
          <w:p w:rsidR="00821733" w:rsidRDefault="00821733">
            <w:pPr>
              <w:rPr>
                <w:sz w:val="28"/>
              </w:rPr>
            </w:pPr>
            <w:proofErr w:type="gramStart"/>
            <w:r>
              <w:rPr>
                <w:rFonts w:hint="eastAsia"/>
                <w:sz w:val="28"/>
              </w:rPr>
              <w:t>熊继洲</w:t>
            </w:r>
            <w:proofErr w:type="gramEnd"/>
            <w:r>
              <w:rPr>
                <w:rFonts w:hint="eastAsia"/>
                <w:sz w:val="28"/>
              </w:rPr>
              <w:t xml:space="preserve">  </w:t>
            </w:r>
            <w:r>
              <w:rPr>
                <w:rFonts w:hint="eastAsia"/>
                <w:sz w:val="28"/>
              </w:rPr>
              <w:t>教授</w:t>
            </w:r>
          </w:p>
        </w:tc>
      </w:tr>
      <w:tr w:rsidR="00821733">
        <w:trPr>
          <w:jc w:val="center"/>
        </w:trPr>
        <w:tc>
          <w:tcPr>
            <w:tcW w:w="4059" w:type="dxa"/>
          </w:tcPr>
          <w:p w:rsidR="00821733" w:rsidRDefault="00821733">
            <w:pPr>
              <w:ind w:firstLineChars="100" w:firstLine="284"/>
              <w:jc w:val="right"/>
              <w:rPr>
                <w:spacing w:val="2"/>
                <w:sz w:val="28"/>
              </w:rPr>
            </w:pPr>
            <w:r>
              <w:rPr>
                <w:rFonts w:hint="eastAsia"/>
                <w:spacing w:val="2"/>
                <w:sz w:val="28"/>
              </w:rPr>
              <w:t>完</w:t>
            </w:r>
            <w:r>
              <w:rPr>
                <w:spacing w:val="2"/>
                <w:sz w:val="28"/>
              </w:rPr>
              <w:t xml:space="preserve"> </w:t>
            </w:r>
            <w:r>
              <w:rPr>
                <w:rFonts w:hint="eastAsia"/>
                <w:spacing w:val="2"/>
                <w:sz w:val="28"/>
              </w:rPr>
              <w:t>成</w:t>
            </w:r>
            <w:r>
              <w:rPr>
                <w:spacing w:val="2"/>
                <w:sz w:val="28"/>
              </w:rPr>
              <w:t xml:space="preserve"> </w:t>
            </w:r>
            <w:r>
              <w:rPr>
                <w:rFonts w:hint="eastAsia"/>
                <w:spacing w:val="2"/>
                <w:sz w:val="28"/>
              </w:rPr>
              <w:t>日</w:t>
            </w:r>
            <w:r>
              <w:rPr>
                <w:spacing w:val="2"/>
                <w:sz w:val="28"/>
              </w:rPr>
              <w:t xml:space="preserve"> </w:t>
            </w:r>
            <w:r>
              <w:rPr>
                <w:rFonts w:hint="eastAsia"/>
                <w:spacing w:val="2"/>
                <w:sz w:val="28"/>
              </w:rPr>
              <w:t>期</w:t>
            </w:r>
            <w:r>
              <w:rPr>
                <w:rFonts w:hint="eastAsia"/>
                <w:sz w:val="28"/>
              </w:rPr>
              <w:t>：</w:t>
            </w:r>
            <w:r>
              <w:rPr>
                <w:spacing w:val="2"/>
                <w:sz w:val="28"/>
              </w:rPr>
              <w:t xml:space="preserve">          </w:t>
            </w:r>
          </w:p>
        </w:tc>
        <w:tc>
          <w:tcPr>
            <w:tcW w:w="4500" w:type="dxa"/>
          </w:tcPr>
          <w:p w:rsidR="00821733" w:rsidRDefault="00821733">
            <w:pPr>
              <w:rPr>
                <w:sz w:val="28"/>
              </w:rPr>
            </w:pPr>
            <w:smartTag w:uri="urn:schemas-microsoft-com:office:smarttags" w:element="chsdate">
              <w:smartTagPr>
                <w:attr w:name="IsROCDate" w:val="False"/>
                <w:attr w:name="IsLunarDate" w:val="False"/>
                <w:attr w:name="Day" w:val="8"/>
                <w:attr w:name="Month" w:val="5"/>
                <w:attr w:name="Year" w:val="2004"/>
              </w:smartTagPr>
              <w:r>
                <w:rPr>
                  <w:rFonts w:hint="eastAsia"/>
                  <w:sz w:val="28"/>
                </w:rPr>
                <w:t>2004</w:t>
              </w:r>
              <w:r>
                <w:rPr>
                  <w:rFonts w:hint="eastAsia"/>
                  <w:sz w:val="28"/>
                </w:rPr>
                <w:t>年</w:t>
              </w:r>
              <w:r>
                <w:rPr>
                  <w:sz w:val="28"/>
                </w:rPr>
                <w:t>5</w:t>
              </w:r>
              <w:r>
                <w:rPr>
                  <w:rFonts w:hint="eastAsia"/>
                  <w:sz w:val="28"/>
                </w:rPr>
                <w:t>月</w:t>
              </w:r>
              <w:r>
                <w:rPr>
                  <w:rFonts w:hint="eastAsia"/>
                  <w:sz w:val="28"/>
                </w:rPr>
                <w:t>8</w:t>
              </w:r>
              <w:r>
                <w:rPr>
                  <w:rFonts w:hint="eastAsia"/>
                  <w:sz w:val="28"/>
                </w:rPr>
                <w:t>日</w:t>
              </w:r>
            </w:smartTag>
          </w:p>
        </w:tc>
      </w:tr>
    </w:tbl>
    <w:p w:rsidR="00821733" w:rsidRDefault="00821733"/>
    <w:p w:rsidR="00821733" w:rsidRDefault="00821733"/>
    <w:p w:rsidR="00821733" w:rsidRDefault="00821733"/>
    <w:p w:rsidR="00821733" w:rsidRDefault="00821733">
      <w:pPr>
        <w:tabs>
          <w:tab w:val="left" w:pos="1080"/>
        </w:tabs>
        <w:spacing w:line="400" w:lineRule="exact"/>
        <w:jc w:val="center"/>
        <w:rPr>
          <w:rFonts w:ascii="宋体" w:hAnsi="宋体"/>
          <w:b/>
          <w:bCs/>
          <w:sz w:val="32"/>
        </w:rPr>
      </w:pPr>
    </w:p>
    <w:p w:rsidR="00821733" w:rsidRDefault="00821733">
      <w:pPr>
        <w:tabs>
          <w:tab w:val="left" w:pos="1080"/>
        </w:tabs>
        <w:spacing w:line="400" w:lineRule="exact"/>
        <w:jc w:val="center"/>
        <w:rPr>
          <w:rFonts w:ascii="宋体" w:hAnsi="宋体"/>
          <w:b/>
          <w:bCs/>
          <w:sz w:val="32"/>
        </w:rPr>
      </w:pPr>
    </w:p>
    <w:p w:rsidR="00821733" w:rsidRDefault="00821733">
      <w:pPr>
        <w:tabs>
          <w:tab w:val="left" w:pos="1080"/>
        </w:tabs>
        <w:spacing w:line="400" w:lineRule="exact"/>
        <w:jc w:val="center"/>
        <w:rPr>
          <w:rFonts w:ascii="宋体" w:hAnsi="宋体"/>
          <w:b/>
          <w:bCs/>
          <w:sz w:val="32"/>
        </w:rPr>
      </w:pPr>
    </w:p>
    <w:p w:rsidR="00821733" w:rsidRDefault="00821733">
      <w:pPr>
        <w:tabs>
          <w:tab w:val="left" w:pos="1080"/>
        </w:tabs>
        <w:spacing w:line="400" w:lineRule="exact"/>
        <w:jc w:val="center"/>
        <w:rPr>
          <w:rFonts w:ascii="宋体" w:hAnsi="宋体"/>
          <w:b/>
          <w:bCs/>
          <w:sz w:val="32"/>
        </w:rPr>
      </w:pPr>
    </w:p>
    <w:p w:rsidR="00821733" w:rsidRDefault="00821733">
      <w:pPr>
        <w:tabs>
          <w:tab w:val="left" w:pos="1080"/>
        </w:tabs>
        <w:spacing w:line="400" w:lineRule="exact"/>
        <w:jc w:val="center"/>
        <w:rPr>
          <w:rFonts w:ascii="宋体" w:hAnsi="宋体"/>
          <w:b/>
          <w:bCs/>
          <w:sz w:val="32"/>
        </w:rPr>
      </w:pPr>
    </w:p>
    <w:p w:rsidR="00821733" w:rsidRDefault="00821733">
      <w:pPr>
        <w:tabs>
          <w:tab w:val="left" w:pos="1080"/>
        </w:tabs>
        <w:spacing w:line="500" w:lineRule="exact"/>
        <w:jc w:val="center"/>
        <w:rPr>
          <w:rFonts w:ascii="宋体" w:hAnsi="宋体"/>
          <w:b/>
          <w:bCs/>
          <w:sz w:val="32"/>
        </w:rPr>
      </w:pPr>
      <w:r>
        <w:rPr>
          <w:rFonts w:ascii="宋体" w:hAnsi="宋体" w:hint="eastAsia"/>
          <w:b/>
          <w:bCs/>
          <w:sz w:val="44"/>
        </w:rPr>
        <w:t>指导小组成员名单</w:t>
      </w:r>
    </w:p>
    <w:p w:rsidR="00821733" w:rsidRDefault="00821733">
      <w:pPr>
        <w:tabs>
          <w:tab w:val="left" w:pos="1080"/>
        </w:tabs>
        <w:spacing w:line="460" w:lineRule="exact"/>
        <w:jc w:val="center"/>
        <w:rPr>
          <w:rFonts w:ascii="宋体" w:hAnsi="宋体"/>
          <w:b/>
          <w:bCs/>
          <w:sz w:val="44"/>
        </w:rPr>
      </w:pPr>
    </w:p>
    <w:p w:rsidR="00821733" w:rsidRDefault="00821733">
      <w:pPr>
        <w:tabs>
          <w:tab w:val="left" w:pos="1080"/>
        </w:tabs>
        <w:spacing w:line="400" w:lineRule="exact"/>
        <w:jc w:val="center"/>
        <w:rPr>
          <w:rFonts w:ascii="宋体" w:hAnsi="宋体"/>
          <w:b/>
          <w:bCs/>
          <w:sz w:val="32"/>
        </w:rPr>
      </w:pPr>
    </w:p>
    <w:p w:rsidR="00821733" w:rsidRDefault="00821733">
      <w:pPr>
        <w:tabs>
          <w:tab w:val="left" w:pos="1080"/>
        </w:tabs>
        <w:spacing w:line="400" w:lineRule="exact"/>
        <w:jc w:val="center"/>
        <w:rPr>
          <w:rFonts w:ascii="宋体" w:hAnsi="宋体"/>
          <w:b/>
          <w:bCs/>
          <w:sz w:val="32"/>
        </w:rPr>
      </w:pPr>
    </w:p>
    <w:p w:rsidR="00821733" w:rsidRDefault="00821733">
      <w:pPr>
        <w:tabs>
          <w:tab w:val="left" w:pos="1080"/>
        </w:tabs>
        <w:spacing w:line="400" w:lineRule="exact"/>
        <w:jc w:val="center"/>
        <w:rPr>
          <w:rFonts w:ascii="宋体" w:hAnsi="宋体"/>
          <w:b/>
          <w:bCs/>
          <w:sz w:val="32"/>
        </w:rPr>
      </w:pPr>
    </w:p>
    <w:p w:rsidR="00821733" w:rsidRDefault="00821733">
      <w:pPr>
        <w:tabs>
          <w:tab w:val="left" w:pos="1080"/>
        </w:tabs>
        <w:spacing w:line="400" w:lineRule="exact"/>
        <w:jc w:val="center"/>
        <w:rPr>
          <w:rFonts w:ascii="宋体" w:hAnsi="宋体"/>
          <w:b/>
          <w:bCs/>
          <w:sz w:val="32"/>
        </w:rPr>
      </w:pPr>
    </w:p>
    <w:p w:rsidR="00821733" w:rsidRDefault="00821733">
      <w:pPr>
        <w:tabs>
          <w:tab w:val="left" w:pos="1080"/>
        </w:tabs>
        <w:spacing w:line="400" w:lineRule="exact"/>
        <w:jc w:val="center"/>
        <w:rPr>
          <w:rFonts w:ascii="宋体" w:hAnsi="宋体"/>
          <w:b/>
          <w:bCs/>
          <w:sz w:val="32"/>
        </w:rPr>
      </w:pPr>
    </w:p>
    <w:p w:rsidR="00821733" w:rsidRDefault="00821733">
      <w:pPr>
        <w:tabs>
          <w:tab w:val="left" w:pos="1080"/>
        </w:tabs>
        <w:spacing w:line="400" w:lineRule="exact"/>
        <w:jc w:val="center"/>
        <w:rPr>
          <w:rFonts w:ascii="宋体" w:hAnsi="宋体"/>
          <w:b/>
          <w:bCs/>
          <w:sz w:val="32"/>
        </w:rPr>
      </w:pPr>
    </w:p>
    <w:p w:rsidR="00821733" w:rsidRDefault="00821733">
      <w:pPr>
        <w:tabs>
          <w:tab w:val="left" w:pos="1080"/>
        </w:tabs>
        <w:spacing w:line="400" w:lineRule="exact"/>
        <w:jc w:val="center"/>
        <w:rPr>
          <w:rFonts w:ascii="宋体" w:hAnsi="宋体"/>
          <w:b/>
          <w:bCs/>
          <w:sz w:val="32"/>
        </w:rPr>
      </w:pPr>
    </w:p>
    <w:p w:rsidR="00821733" w:rsidRDefault="00821733">
      <w:pPr>
        <w:tabs>
          <w:tab w:val="left" w:pos="1080"/>
        </w:tabs>
        <w:spacing w:line="400" w:lineRule="exact"/>
        <w:jc w:val="center"/>
        <w:rPr>
          <w:rFonts w:ascii="宋体" w:hAnsi="宋体"/>
          <w:b/>
          <w:bCs/>
          <w:sz w:val="32"/>
        </w:rPr>
      </w:pPr>
      <w:proofErr w:type="gramStart"/>
      <w:r>
        <w:rPr>
          <w:rFonts w:ascii="宋体" w:hAnsi="宋体" w:hint="eastAsia"/>
          <w:b/>
          <w:bCs/>
          <w:sz w:val="32"/>
        </w:rPr>
        <w:t>熊继洲</w:t>
      </w:r>
      <w:proofErr w:type="gramEnd"/>
      <w:r>
        <w:rPr>
          <w:rFonts w:ascii="宋体" w:hAnsi="宋体" w:hint="eastAsia"/>
          <w:b/>
          <w:bCs/>
          <w:sz w:val="32"/>
        </w:rPr>
        <w:t xml:space="preserve">     教  授</w:t>
      </w:r>
    </w:p>
    <w:p w:rsidR="00821733" w:rsidRDefault="00821733">
      <w:pPr>
        <w:tabs>
          <w:tab w:val="left" w:pos="1080"/>
        </w:tabs>
        <w:spacing w:line="400" w:lineRule="exact"/>
        <w:jc w:val="center"/>
        <w:rPr>
          <w:rFonts w:ascii="宋体" w:hAnsi="宋体"/>
          <w:b/>
          <w:bCs/>
          <w:sz w:val="32"/>
        </w:rPr>
      </w:pPr>
    </w:p>
    <w:p w:rsidR="00821733" w:rsidRDefault="00821733">
      <w:pPr>
        <w:tabs>
          <w:tab w:val="left" w:pos="1080"/>
        </w:tabs>
        <w:spacing w:line="400" w:lineRule="exact"/>
        <w:jc w:val="center"/>
        <w:rPr>
          <w:rFonts w:ascii="宋体" w:hAnsi="宋体"/>
          <w:b/>
          <w:bCs/>
          <w:sz w:val="32"/>
        </w:rPr>
      </w:pPr>
      <w:r>
        <w:rPr>
          <w:rFonts w:ascii="宋体" w:hAnsi="宋体" w:hint="eastAsia"/>
          <w:b/>
          <w:bCs/>
          <w:sz w:val="32"/>
        </w:rPr>
        <w:t>孙立</w:t>
      </w:r>
      <w:proofErr w:type="gramStart"/>
      <w:r>
        <w:rPr>
          <w:rFonts w:ascii="宋体" w:hAnsi="宋体" w:hint="eastAsia"/>
          <w:b/>
          <w:bCs/>
          <w:sz w:val="32"/>
        </w:rPr>
        <w:t>坚</w:t>
      </w:r>
      <w:proofErr w:type="gramEnd"/>
      <w:r>
        <w:rPr>
          <w:rFonts w:ascii="宋体" w:hAnsi="宋体" w:hint="eastAsia"/>
          <w:b/>
          <w:bCs/>
          <w:sz w:val="32"/>
        </w:rPr>
        <w:t xml:space="preserve">     副教授</w:t>
      </w:r>
    </w:p>
    <w:p w:rsidR="00821733" w:rsidRDefault="00821733">
      <w:pPr>
        <w:tabs>
          <w:tab w:val="left" w:pos="1080"/>
        </w:tabs>
        <w:spacing w:line="400" w:lineRule="exact"/>
        <w:jc w:val="center"/>
        <w:rPr>
          <w:rFonts w:ascii="宋体" w:hAnsi="宋体"/>
          <w:b/>
          <w:bCs/>
          <w:sz w:val="32"/>
        </w:rPr>
      </w:pPr>
    </w:p>
    <w:p w:rsidR="00821733" w:rsidRDefault="00821733">
      <w:pPr>
        <w:tabs>
          <w:tab w:val="left" w:pos="1080"/>
        </w:tabs>
        <w:spacing w:line="400" w:lineRule="exact"/>
        <w:jc w:val="center"/>
        <w:rPr>
          <w:rFonts w:ascii="宋体" w:hAnsi="宋体"/>
          <w:b/>
          <w:bCs/>
          <w:sz w:val="32"/>
        </w:rPr>
      </w:pPr>
      <w:r>
        <w:rPr>
          <w:rFonts w:ascii="宋体" w:hAnsi="宋体" w:hint="eastAsia"/>
          <w:b/>
          <w:bCs/>
          <w:sz w:val="32"/>
        </w:rPr>
        <w:t>朱  叶     副教授</w:t>
      </w:r>
    </w:p>
    <w:p w:rsidR="00821733" w:rsidRDefault="00821733">
      <w:pPr>
        <w:tabs>
          <w:tab w:val="left" w:pos="1080"/>
        </w:tabs>
        <w:spacing w:line="400" w:lineRule="exact"/>
        <w:jc w:val="center"/>
        <w:rPr>
          <w:rFonts w:ascii="宋体" w:hAnsi="宋体"/>
          <w:b/>
          <w:bCs/>
          <w:sz w:val="32"/>
        </w:rPr>
      </w:pPr>
    </w:p>
    <w:p w:rsidR="00821733" w:rsidRDefault="00821733">
      <w:pPr>
        <w:tabs>
          <w:tab w:val="left" w:pos="1080"/>
        </w:tabs>
        <w:spacing w:line="400" w:lineRule="exact"/>
        <w:jc w:val="center"/>
        <w:rPr>
          <w:rFonts w:ascii="宋体" w:hAnsi="宋体"/>
          <w:b/>
          <w:bCs/>
          <w:sz w:val="32"/>
        </w:rPr>
      </w:pPr>
      <w:r>
        <w:rPr>
          <w:rFonts w:ascii="宋体" w:hAnsi="宋体" w:hint="eastAsia"/>
          <w:b/>
          <w:bCs/>
          <w:sz w:val="32"/>
        </w:rPr>
        <w:t>杨长江     讲  师</w:t>
      </w:r>
    </w:p>
    <w:p w:rsidR="00821733" w:rsidRDefault="00821733">
      <w:pPr>
        <w:tabs>
          <w:tab w:val="left" w:pos="1080"/>
        </w:tabs>
        <w:spacing w:line="400" w:lineRule="exact"/>
        <w:jc w:val="center"/>
        <w:rPr>
          <w:rFonts w:ascii="宋体" w:hAnsi="宋体"/>
          <w:b/>
          <w:bCs/>
          <w:sz w:val="32"/>
        </w:rPr>
      </w:pPr>
    </w:p>
    <w:p w:rsidR="00821733" w:rsidRDefault="00821733">
      <w:pPr>
        <w:tabs>
          <w:tab w:val="left" w:pos="1080"/>
        </w:tabs>
        <w:spacing w:line="400" w:lineRule="exact"/>
        <w:jc w:val="center"/>
        <w:rPr>
          <w:rFonts w:ascii="宋体" w:hAnsi="宋体"/>
          <w:b/>
          <w:bCs/>
          <w:sz w:val="32"/>
        </w:rPr>
      </w:pPr>
    </w:p>
    <w:p w:rsidR="00821733" w:rsidRDefault="00821733">
      <w:pPr>
        <w:tabs>
          <w:tab w:val="left" w:pos="1080"/>
        </w:tabs>
        <w:spacing w:line="400" w:lineRule="exact"/>
        <w:jc w:val="center"/>
        <w:rPr>
          <w:rFonts w:ascii="宋体" w:hAnsi="宋体"/>
          <w:b/>
          <w:bCs/>
          <w:sz w:val="32"/>
        </w:rPr>
      </w:pPr>
    </w:p>
    <w:p w:rsidR="00821733" w:rsidRDefault="00821733">
      <w:pPr>
        <w:tabs>
          <w:tab w:val="left" w:pos="1080"/>
        </w:tabs>
        <w:spacing w:line="400" w:lineRule="exact"/>
        <w:jc w:val="center"/>
        <w:rPr>
          <w:rFonts w:ascii="宋体" w:hAnsi="宋体"/>
          <w:b/>
          <w:bCs/>
          <w:sz w:val="32"/>
        </w:rPr>
      </w:pPr>
    </w:p>
    <w:p w:rsidR="00821733" w:rsidRDefault="00821733">
      <w:pPr>
        <w:tabs>
          <w:tab w:val="left" w:pos="1080"/>
        </w:tabs>
        <w:spacing w:line="400" w:lineRule="exact"/>
        <w:jc w:val="center"/>
        <w:rPr>
          <w:rFonts w:ascii="宋体" w:hAnsi="宋体"/>
          <w:b/>
          <w:bCs/>
          <w:sz w:val="32"/>
        </w:rPr>
      </w:pPr>
    </w:p>
    <w:p w:rsidR="00821733" w:rsidRDefault="00821733">
      <w:pPr>
        <w:tabs>
          <w:tab w:val="left" w:pos="1080"/>
        </w:tabs>
        <w:spacing w:line="400" w:lineRule="exact"/>
        <w:jc w:val="center"/>
        <w:rPr>
          <w:rFonts w:ascii="宋体" w:hAnsi="宋体"/>
          <w:b/>
          <w:bCs/>
          <w:sz w:val="32"/>
        </w:rPr>
      </w:pPr>
    </w:p>
    <w:p w:rsidR="00821733" w:rsidRDefault="00821733">
      <w:pPr>
        <w:tabs>
          <w:tab w:val="left" w:pos="1080"/>
        </w:tabs>
        <w:spacing w:line="400" w:lineRule="exact"/>
        <w:jc w:val="center"/>
        <w:rPr>
          <w:rFonts w:ascii="宋体" w:hAnsi="宋体"/>
          <w:b/>
          <w:bCs/>
          <w:sz w:val="32"/>
        </w:rPr>
      </w:pPr>
    </w:p>
    <w:p w:rsidR="00821733" w:rsidRDefault="00821733">
      <w:pPr>
        <w:tabs>
          <w:tab w:val="left" w:pos="1080"/>
        </w:tabs>
        <w:spacing w:line="400" w:lineRule="exact"/>
        <w:jc w:val="center"/>
        <w:rPr>
          <w:rFonts w:ascii="宋体" w:hAnsi="宋体"/>
          <w:b/>
          <w:bCs/>
          <w:sz w:val="32"/>
        </w:rPr>
      </w:pPr>
    </w:p>
    <w:p w:rsidR="00821733" w:rsidRDefault="00821733">
      <w:pPr>
        <w:tabs>
          <w:tab w:val="left" w:pos="1080"/>
        </w:tabs>
        <w:spacing w:line="400" w:lineRule="exact"/>
        <w:jc w:val="center"/>
        <w:rPr>
          <w:rFonts w:ascii="宋体" w:hAnsi="宋体"/>
          <w:b/>
          <w:bCs/>
          <w:sz w:val="32"/>
        </w:rPr>
      </w:pPr>
    </w:p>
    <w:p w:rsidR="00821733" w:rsidRDefault="00821733">
      <w:pPr>
        <w:tabs>
          <w:tab w:val="left" w:pos="1080"/>
        </w:tabs>
        <w:spacing w:line="400" w:lineRule="exact"/>
        <w:jc w:val="center"/>
        <w:rPr>
          <w:rFonts w:ascii="宋体" w:hAnsi="宋体"/>
          <w:b/>
          <w:bCs/>
          <w:sz w:val="32"/>
        </w:rPr>
      </w:pPr>
    </w:p>
    <w:p w:rsidR="00821733" w:rsidRDefault="00821733">
      <w:pPr>
        <w:tabs>
          <w:tab w:val="left" w:pos="1080"/>
        </w:tabs>
        <w:spacing w:line="400" w:lineRule="exact"/>
        <w:jc w:val="center"/>
        <w:rPr>
          <w:rFonts w:ascii="宋体" w:hAnsi="宋体"/>
          <w:b/>
          <w:bCs/>
          <w:sz w:val="32"/>
        </w:rPr>
      </w:pPr>
    </w:p>
    <w:p w:rsidR="00821733" w:rsidRDefault="00821733">
      <w:pPr>
        <w:tabs>
          <w:tab w:val="left" w:pos="1080"/>
        </w:tabs>
        <w:spacing w:line="400" w:lineRule="exact"/>
        <w:jc w:val="center"/>
        <w:rPr>
          <w:rFonts w:ascii="宋体" w:hAnsi="宋体"/>
          <w:b/>
          <w:bCs/>
          <w:sz w:val="32"/>
        </w:rPr>
      </w:pPr>
    </w:p>
    <w:p w:rsidR="0049471E" w:rsidRDefault="0049471E">
      <w:pPr>
        <w:tabs>
          <w:tab w:val="left" w:pos="1080"/>
        </w:tabs>
        <w:spacing w:line="400" w:lineRule="exact"/>
        <w:jc w:val="center"/>
        <w:rPr>
          <w:rFonts w:ascii="宋体" w:hAnsi="宋体"/>
          <w:b/>
          <w:bCs/>
          <w:sz w:val="32"/>
        </w:rPr>
      </w:pPr>
    </w:p>
    <w:p w:rsidR="005E4AE1" w:rsidRDefault="005E4AE1" w:rsidP="0049471E">
      <w:pPr>
        <w:pStyle w:val="af1"/>
      </w:pPr>
      <w:bookmarkStart w:id="0" w:name="_Toc258260160"/>
    </w:p>
    <w:p w:rsidR="0049471E" w:rsidRPr="0049471E" w:rsidRDefault="00821733" w:rsidP="005553F7">
      <w:r w:rsidRPr="005553F7">
        <w:rPr>
          <w:rFonts w:hint="eastAsia"/>
        </w:rPr>
        <w:t>摘</w:t>
      </w:r>
      <w:r w:rsidRPr="005553F7">
        <w:rPr>
          <w:rFonts w:hint="eastAsia"/>
        </w:rPr>
        <w:t xml:space="preserve">    </w:t>
      </w:r>
      <w:r w:rsidRPr="005553F7">
        <w:rPr>
          <w:rFonts w:hint="eastAsia"/>
        </w:rPr>
        <w:t>要</w:t>
      </w:r>
      <w:bookmarkEnd w:id="0"/>
    </w:p>
    <w:p w:rsidR="00821733" w:rsidRPr="0049471E" w:rsidRDefault="00821733" w:rsidP="00CD07B3">
      <w:pPr>
        <w:pStyle w:val="af3"/>
      </w:pPr>
      <w:r w:rsidRPr="0049471E">
        <w:rPr>
          <w:rFonts w:hint="eastAsia"/>
        </w:rPr>
        <w:t>金融控股公司作为企业，特别是金融企业实现业务多元化战略的一种有效的组织结构形式，在经济全球化的浪潮中已成为金融业发展的一种主流趋势。对金融控股公司的理论和实证研究没有对其独特优势形成一致结论，可以说，金融控股公司的优势与风险并存，而且其优势的发挥要具备一定的内外部条件。但是在实践中，金融控股公司在发达国家展示出了强大的生命力，成为许多国家金融企业增强竞争力的有效手段。</w:t>
      </w:r>
    </w:p>
    <w:p w:rsidR="00821733" w:rsidRPr="000070B4" w:rsidRDefault="00821733" w:rsidP="000070B4">
      <w:pPr>
        <w:pStyle w:val="af3"/>
        <w:ind w:firstLine="360"/>
        <w:rPr>
          <w:sz w:val="18"/>
          <w:szCs w:val="18"/>
        </w:rPr>
      </w:pPr>
      <w:r w:rsidRPr="000070B4">
        <w:rPr>
          <w:rFonts w:hint="eastAsia"/>
          <w:sz w:val="18"/>
          <w:szCs w:val="18"/>
        </w:rPr>
        <w:t>我国正处在经济体制转轨的关键时期，在加上入世时承诺的</w:t>
      </w:r>
      <w:r w:rsidRPr="000070B4">
        <w:rPr>
          <w:rFonts w:hint="eastAsia"/>
          <w:sz w:val="18"/>
          <w:szCs w:val="18"/>
        </w:rPr>
        <w:t>2006</w:t>
      </w:r>
      <w:r w:rsidRPr="000070B4">
        <w:rPr>
          <w:rFonts w:hint="eastAsia"/>
          <w:sz w:val="18"/>
          <w:szCs w:val="18"/>
        </w:rPr>
        <w:t>年后金融业的全面对外开放，如何应对国外金融企业的强大竞争，是我们必须要面对的现实问题。根据国际金融业发展趋势以及我国金融业改革开放的现状，设立金融控股公司是实现分业限制下的混业经营、增强金融业竞争力的有效途径。本文试图通过对主要发达国家金融控股公司发展过程和发展模式的分析比较，并结合我国具体情况，探索出一条适合我国国情的金融控股公司发展道路。</w:t>
      </w:r>
    </w:p>
    <w:p w:rsidR="00821733" w:rsidRPr="005E0B4C" w:rsidRDefault="00821733" w:rsidP="000070B4">
      <w:pPr>
        <w:pStyle w:val="af3"/>
        <w:ind w:firstLine="360"/>
        <w:rPr>
          <w:sz w:val="18"/>
          <w:szCs w:val="18"/>
        </w:rPr>
      </w:pPr>
      <w:r w:rsidRPr="000070B4">
        <w:rPr>
          <w:rFonts w:hint="eastAsia"/>
          <w:sz w:val="18"/>
          <w:szCs w:val="18"/>
        </w:rPr>
        <w:t>本文共分为四章，第一章是对金融控股公司的理论述评，首先根据国外学者对金融控股公司的定义以及我国理论界的研究状况，给出我们认为的金融控股公司所必须具备的要素，然后回顾了国外理论界对金融控股公司理论的研究，最后是国外理论界对金融控股相关理论的实证研究；第二章，我们从市场准入的角度，通过对我国金融业经营模式以及银行业集中度两个方面的考察，探讨了我国实行金融控股公司模式的现实性；第三章，我们首先对主要发达国家金融控股公司产生与发展的历程做了简单的回顾，之后对纯粹型、经营型和多元型金融控股公司发展模式进行了分析比较，发掘各自的特点，而后通过金融控股公司业务多元化战略的模型分析，认为金融控股公司采取何种经营模式应根据自身的具体情况而定，最后，对</w:t>
      </w:r>
      <w:r w:rsidRPr="005E0B4C">
        <w:rPr>
          <w:rFonts w:hint="eastAsia"/>
          <w:sz w:val="18"/>
          <w:szCs w:val="18"/>
        </w:rPr>
        <w:t>主要发达国家金融控股公司发展模式的经验教训作</w:t>
      </w:r>
      <w:proofErr w:type="gramStart"/>
      <w:r w:rsidRPr="005E0B4C">
        <w:rPr>
          <w:rFonts w:hint="eastAsia"/>
          <w:sz w:val="18"/>
          <w:szCs w:val="18"/>
        </w:rPr>
        <w:t>一</w:t>
      </w:r>
      <w:proofErr w:type="gramEnd"/>
      <w:r w:rsidRPr="005E0B4C">
        <w:rPr>
          <w:rFonts w:hint="eastAsia"/>
          <w:sz w:val="18"/>
          <w:szCs w:val="18"/>
        </w:rPr>
        <w:t>归纳；第四章，我们对我国金融控股公司发展的现实必然性做了具体的分析，之后考察了金融控股公司在我国的发展现状，分析了金融控股公司这种组织结构模式的风险所在，并根据国外发展实践和我国实际，从金融控股公司发展模式、发展步骤、内部建设和外部监管四个方面提出一些政策建议。</w:t>
      </w:r>
    </w:p>
    <w:p w:rsidR="00821733" w:rsidRPr="005E0B4C" w:rsidRDefault="00821733" w:rsidP="005E0B4C">
      <w:pPr>
        <w:ind w:firstLineChars="200" w:firstLine="480"/>
        <w:rPr>
          <w:sz w:val="24"/>
        </w:rPr>
      </w:pPr>
      <w:r w:rsidRPr="005E0B4C">
        <w:rPr>
          <w:rFonts w:hint="eastAsia"/>
          <w:sz w:val="24"/>
        </w:rPr>
        <w:t>关键词：金融控股公司</w:t>
      </w:r>
      <w:r w:rsidRPr="005E0B4C">
        <w:rPr>
          <w:rFonts w:hint="eastAsia"/>
          <w:sz w:val="24"/>
        </w:rPr>
        <w:t xml:space="preserve">  </w:t>
      </w:r>
      <w:r w:rsidRPr="005E0B4C">
        <w:rPr>
          <w:rFonts w:hint="eastAsia"/>
          <w:sz w:val="24"/>
        </w:rPr>
        <w:t>发展模式</w:t>
      </w:r>
    </w:p>
    <w:p w:rsidR="00821733" w:rsidRPr="00CA6420" w:rsidRDefault="00821733" w:rsidP="005E0B4C">
      <w:pPr>
        <w:ind w:firstLineChars="200" w:firstLine="480"/>
        <w:rPr>
          <w:sz w:val="24"/>
        </w:rPr>
      </w:pPr>
      <w:r w:rsidRPr="005E0B4C">
        <w:rPr>
          <w:rFonts w:hint="eastAsia"/>
          <w:sz w:val="24"/>
        </w:rPr>
        <w:t>中图分类号：</w:t>
      </w:r>
      <w:r w:rsidRPr="005E0B4C">
        <w:rPr>
          <w:rFonts w:hint="eastAsia"/>
          <w:sz w:val="24"/>
        </w:rPr>
        <w:t>F276</w:t>
      </w:r>
      <w:r w:rsidRPr="00CA6420">
        <w:rPr>
          <w:rFonts w:hint="eastAsia"/>
          <w:sz w:val="24"/>
        </w:rPr>
        <w:t>.6</w:t>
      </w:r>
    </w:p>
    <w:p w:rsidR="00DD1855" w:rsidRPr="0049471E" w:rsidRDefault="00DD1855" w:rsidP="0049471E"/>
    <w:p w:rsidR="00821733" w:rsidRPr="0049471E" w:rsidRDefault="00821733" w:rsidP="00B70202">
      <w:pPr>
        <w:spacing w:after="400"/>
        <w:ind w:left="-120"/>
      </w:pPr>
      <w:bookmarkStart w:id="1" w:name="_Toc258260161"/>
      <w:r w:rsidRPr="0049471E">
        <w:rPr>
          <w:rFonts w:hint="eastAsia"/>
        </w:rPr>
        <w:t>Abstract</w:t>
      </w:r>
      <w:bookmarkEnd w:id="1"/>
    </w:p>
    <w:p w:rsidR="00821733" w:rsidRPr="005E0B4C" w:rsidRDefault="00821733" w:rsidP="005E0B4C">
      <w:pPr>
        <w:pStyle w:val="af4"/>
        <w:ind w:firstLine="480"/>
      </w:pPr>
      <w:r w:rsidRPr="005E0B4C">
        <w:rPr>
          <w:rFonts w:hint="eastAsia"/>
        </w:rPr>
        <w:t xml:space="preserve">As an effective form of organization structure for an enterprise, </w:t>
      </w:r>
      <w:r w:rsidRPr="005E0B4C">
        <w:t>especially</w:t>
      </w:r>
      <w:r w:rsidRPr="005E0B4C">
        <w:rPr>
          <w:rFonts w:hint="eastAsia"/>
        </w:rPr>
        <w:t xml:space="preserve"> a financial intermediary, to fulfill the strategy of </w:t>
      </w:r>
      <w:r w:rsidR="00CA6420" w:rsidRPr="005E0B4C">
        <w:rPr>
          <w:rFonts w:hint="eastAsia"/>
        </w:rPr>
        <w:t xml:space="preserve">diversify, Financial Holding </w:t>
      </w:r>
      <w:proofErr w:type="spellStart"/>
      <w:proofErr w:type="gramStart"/>
      <w:r w:rsidR="00CA6420" w:rsidRPr="005E0B4C">
        <w:rPr>
          <w:rFonts w:hint="eastAsia"/>
        </w:rPr>
        <w:t>Co</w:t>
      </w:r>
      <w:r w:rsidRPr="005E0B4C">
        <w:rPr>
          <w:rFonts w:hint="eastAsia"/>
        </w:rPr>
        <w:t>pany</w:t>
      </w:r>
      <w:proofErr w:type="spellEnd"/>
      <w:r w:rsidRPr="005E0B4C">
        <w:rPr>
          <w:rFonts w:hint="eastAsia"/>
        </w:rPr>
        <w:t>(</w:t>
      </w:r>
      <w:proofErr w:type="gramEnd"/>
      <w:r w:rsidRPr="005E0B4C">
        <w:rPr>
          <w:rFonts w:hint="eastAsia"/>
        </w:rPr>
        <w:t xml:space="preserve">FHC) has become a major growth tendency of financial industry in the process of economy globalization. The research in theory and demonstration for FHC has not draw a consistent conclusion for its particular </w:t>
      </w:r>
      <w:r w:rsidRPr="005E0B4C">
        <w:t>superiority</w:t>
      </w:r>
      <w:r w:rsidRPr="005E0B4C">
        <w:rPr>
          <w:rFonts w:hint="eastAsia"/>
        </w:rPr>
        <w:t xml:space="preserve">, which means </w:t>
      </w:r>
      <w:r w:rsidRPr="005E0B4C">
        <w:t>the</w:t>
      </w:r>
      <w:r w:rsidRPr="005E0B4C">
        <w:rPr>
          <w:rFonts w:hint="eastAsia"/>
        </w:rPr>
        <w:t xml:space="preserve"> concurrence of its </w:t>
      </w:r>
      <w:r w:rsidRPr="005E0B4C">
        <w:t>predominance</w:t>
      </w:r>
      <w:r w:rsidRPr="005E0B4C">
        <w:rPr>
          <w:rFonts w:hint="eastAsia"/>
        </w:rPr>
        <w:t xml:space="preserve"> and risk, and it needs some inner and external conditions to achieve the </w:t>
      </w:r>
      <w:r w:rsidRPr="005E0B4C">
        <w:t>superiority</w:t>
      </w:r>
      <w:r w:rsidRPr="005E0B4C">
        <w:rPr>
          <w:rFonts w:hint="eastAsia"/>
        </w:rPr>
        <w:t xml:space="preserve">. But in the practice, FHC has shown its strong </w:t>
      </w:r>
      <w:r w:rsidRPr="005E0B4C">
        <w:rPr>
          <w:rFonts w:hint="eastAsia"/>
        </w:rPr>
        <w:lastRenderedPageBreak/>
        <w:t>vitality and become an effective method for many countries to improve their competitive position.</w:t>
      </w:r>
    </w:p>
    <w:p w:rsidR="00821733" w:rsidRPr="005E0B4C" w:rsidRDefault="00821733" w:rsidP="005E0B4C">
      <w:pPr>
        <w:pStyle w:val="af4"/>
        <w:ind w:firstLine="480"/>
      </w:pPr>
      <w:r w:rsidRPr="005E0B4C">
        <w:rPr>
          <w:rFonts w:hint="eastAsia"/>
        </w:rPr>
        <w:t>It is a realistic issue of how to cope with the strong competition of foreign financial intermediaries in the period of economic system transformation and the general opening after 2006. According to the grow</w:t>
      </w:r>
      <w:r w:rsidR="00CA6420" w:rsidRPr="005E0B4C">
        <w:rPr>
          <w:rFonts w:hint="eastAsia"/>
        </w:rPr>
        <w:t>th trend of global financial in</w:t>
      </w:r>
      <w:r w:rsidRPr="005E0B4C">
        <w:rPr>
          <w:rFonts w:hint="eastAsia"/>
        </w:rPr>
        <w:t xml:space="preserve">dustry and its present status in China, FHC is </w:t>
      </w:r>
      <w:proofErr w:type="gramStart"/>
      <w:r w:rsidRPr="005E0B4C">
        <w:rPr>
          <w:rFonts w:hint="eastAsia"/>
        </w:rPr>
        <w:t>a</w:t>
      </w:r>
      <w:proofErr w:type="gramEnd"/>
      <w:r w:rsidRPr="005E0B4C">
        <w:rPr>
          <w:rFonts w:hint="eastAsia"/>
        </w:rPr>
        <w:t xml:space="preserve"> efficient approach to achieve the integrated operation under the restrict of separate operation. In the thesis, we try to find a way suited to Chinese FHC</w:t>
      </w:r>
      <w:r w:rsidRPr="005E0B4C">
        <w:t>’</w:t>
      </w:r>
      <w:r w:rsidRPr="005E0B4C">
        <w:rPr>
          <w:rFonts w:hint="eastAsia"/>
        </w:rPr>
        <w:t>s development through the analysis and comparison of the developing process and mode of FHC in major developed countries.</w:t>
      </w:r>
    </w:p>
    <w:p w:rsidR="00821733" w:rsidRPr="005E0B4C" w:rsidRDefault="00821733" w:rsidP="005E0B4C">
      <w:pPr>
        <w:pStyle w:val="af4"/>
        <w:ind w:firstLine="480"/>
      </w:pPr>
      <w:r w:rsidRPr="005E0B4C">
        <w:rPr>
          <w:rFonts w:hint="eastAsia"/>
        </w:rPr>
        <w:t xml:space="preserve">The thesis is composed of four chapters. The 1st chapter is the theory review of FHC. Firstly, we give our </w:t>
      </w:r>
      <w:r w:rsidRPr="005E0B4C">
        <w:t>opinion</w:t>
      </w:r>
      <w:r w:rsidRPr="005E0B4C">
        <w:rPr>
          <w:rFonts w:hint="eastAsia"/>
        </w:rPr>
        <w:t xml:space="preserve"> to the sectors absolutely necessary for FHC according to the research of foreign and domestic. Then we review the </w:t>
      </w:r>
      <w:proofErr w:type="gramStart"/>
      <w:r w:rsidRPr="005E0B4C">
        <w:t>foreign</w:t>
      </w:r>
      <w:r w:rsidRPr="005E0B4C">
        <w:rPr>
          <w:rFonts w:hint="eastAsia"/>
        </w:rPr>
        <w:t xml:space="preserve">  research</w:t>
      </w:r>
      <w:proofErr w:type="gramEnd"/>
      <w:r w:rsidRPr="005E0B4C">
        <w:rPr>
          <w:rFonts w:hint="eastAsia"/>
        </w:rPr>
        <w:t xml:space="preserve"> to the theory on FHC. Finally, we will see about the demonstration to its related theories. In chapter 2, we discuss the feasibility of FHC in China from the point of view of market admittance through the analysis to the operation of financial industry mode and the concentration of banking. In chapter 3, we do a simply review to the process of emergence and development of FHC in several major developed countries firstly, then we analyze and compare the three different modes of FHC, and do a research to the diversify strategy of FHC by a </w:t>
      </w:r>
      <w:proofErr w:type="gramStart"/>
      <w:r w:rsidRPr="005E0B4C">
        <w:rPr>
          <w:rFonts w:hint="eastAsia"/>
        </w:rPr>
        <w:t>model,</w:t>
      </w:r>
      <w:proofErr w:type="gramEnd"/>
      <w:r w:rsidRPr="005E0B4C">
        <w:rPr>
          <w:rFonts w:hint="eastAsia"/>
        </w:rPr>
        <w:t xml:space="preserve"> finally, we will draw any inspiration. In chapter 4, we especially analyze the necess</w:t>
      </w:r>
      <w:r w:rsidR="00CA6420" w:rsidRPr="005E0B4C">
        <w:rPr>
          <w:rFonts w:hint="eastAsia"/>
        </w:rPr>
        <w:t xml:space="preserve">ity of developing FHC in China, </w:t>
      </w:r>
      <w:r w:rsidRPr="005E0B4C">
        <w:rPr>
          <w:rFonts w:hint="eastAsia"/>
        </w:rPr>
        <w:t xml:space="preserve">and give our suggestions to its developing modes, steps, inner construction and external </w:t>
      </w:r>
      <w:r w:rsidR="00CA6420" w:rsidRPr="005E0B4C">
        <w:t>supervision</w:t>
      </w:r>
      <w:r w:rsidR="00CA6420" w:rsidRPr="005E0B4C">
        <w:rPr>
          <w:rFonts w:hint="eastAsia"/>
        </w:rPr>
        <w:t xml:space="preserve"> </w:t>
      </w:r>
      <w:r w:rsidRPr="005E0B4C">
        <w:rPr>
          <w:rFonts w:hint="eastAsia"/>
        </w:rPr>
        <w:t>n.</w:t>
      </w:r>
    </w:p>
    <w:p w:rsidR="00821733" w:rsidRPr="005E0B4C" w:rsidRDefault="00821733" w:rsidP="005E0B4C">
      <w:pPr>
        <w:pStyle w:val="af4"/>
        <w:ind w:firstLine="480"/>
      </w:pPr>
      <w:r w:rsidRPr="005E0B4C">
        <w:rPr>
          <w:rFonts w:hint="eastAsia"/>
        </w:rPr>
        <w:t xml:space="preserve">Keywords: </w:t>
      </w:r>
      <w:proofErr w:type="spellStart"/>
      <w:r w:rsidRPr="005E0B4C">
        <w:rPr>
          <w:rFonts w:hint="eastAsia"/>
        </w:rPr>
        <w:t>Fiancial</w:t>
      </w:r>
      <w:proofErr w:type="spellEnd"/>
      <w:r w:rsidRPr="005E0B4C">
        <w:rPr>
          <w:rFonts w:hint="eastAsia"/>
        </w:rPr>
        <w:t xml:space="preserve"> Holding Company   </w:t>
      </w:r>
      <w:proofErr w:type="gramStart"/>
      <w:r w:rsidRPr="005E0B4C">
        <w:rPr>
          <w:rFonts w:hint="eastAsia"/>
        </w:rPr>
        <w:t>Developing</w:t>
      </w:r>
      <w:proofErr w:type="gramEnd"/>
      <w:r w:rsidRPr="005E0B4C">
        <w:rPr>
          <w:rFonts w:hint="eastAsia"/>
        </w:rPr>
        <w:t xml:space="preserve"> mode</w:t>
      </w:r>
    </w:p>
    <w:p w:rsidR="00821733" w:rsidRPr="005E0B4C" w:rsidRDefault="00821733" w:rsidP="005E0B4C">
      <w:pPr>
        <w:pStyle w:val="af4"/>
        <w:ind w:firstLine="480"/>
      </w:pPr>
      <w:r w:rsidRPr="005E0B4C">
        <w:rPr>
          <w:rFonts w:hint="eastAsia"/>
        </w:rPr>
        <w:t>Classification Code</w:t>
      </w:r>
      <w:proofErr w:type="gramStart"/>
      <w:r w:rsidRPr="005E0B4C">
        <w:rPr>
          <w:rFonts w:hint="eastAsia"/>
        </w:rPr>
        <w:t>:F276.6</w:t>
      </w:r>
      <w:proofErr w:type="gramEnd"/>
    </w:p>
    <w:p w:rsidR="00DD1855" w:rsidRPr="005E0B4C" w:rsidRDefault="00DD1855" w:rsidP="0049471E">
      <w:bookmarkStart w:id="2" w:name="_Toc258260162"/>
    </w:p>
    <w:p w:rsidR="00DD1855" w:rsidRPr="005E0B4C" w:rsidRDefault="00821733" w:rsidP="005553F7">
      <w:r w:rsidRPr="005E0B4C">
        <w:rPr>
          <w:rFonts w:hint="eastAsia"/>
        </w:rPr>
        <w:t>引</w:t>
      </w:r>
      <w:r w:rsidRPr="005E0B4C">
        <w:rPr>
          <w:rFonts w:hint="eastAsia"/>
        </w:rPr>
        <w:t xml:space="preserve">   </w:t>
      </w:r>
      <w:r w:rsidRPr="005E0B4C">
        <w:rPr>
          <w:rFonts w:hint="eastAsia"/>
        </w:rPr>
        <w:t>言</w:t>
      </w:r>
      <w:bookmarkEnd w:id="2"/>
    </w:p>
    <w:p w:rsidR="005B7682" w:rsidRPr="0049471E" w:rsidRDefault="005B7682" w:rsidP="005E0B4C">
      <w:pPr>
        <w:pStyle w:val="af3"/>
      </w:pPr>
      <w:r w:rsidRPr="005E0B4C">
        <w:rPr>
          <w:rFonts w:hint="eastAsia"/>
        </w:rPr>
        <w:t>在经济全球化的浪潮中已成为金融业发展的一种主</w:t>
      </w:r>
      <w:r w:rsidRPr="0049471E">
        <w:rPr>
          <w:rFonts w:hint="eastAsia"/>
        </w:rPr>
        <w:t>流趋势。对</w:t>
      </w:r>
      <w:proofErr w:type="gramStart"/>
      <w:r w:rsidRPr="0049471E">
        <w:rPr>
          <w:rFonts w:hint="eastAsia"/>
        </w:rPr>
        <w:t>金金融</w:t>
      </w:r>
      <w:proofErr w:type="gramEnd"/>
      <w:r w:rsidRPr="0049471E">
        <w:rPr>
          <w:rFonts w:hint="eastAsia"/>
        </w:rPr>
        <w:t>系统是一国经济体系的核心，从最初提供融资服务到现在的全方位、多元化的金融服务组合，对于资源配置效率具有重要影响。特别是在市场经济国家，价格规律、供求规律、竞争规律等市场经济规律能够最大限地发挥作用，金融体系在资源优化配景的过程中扮演着重要角色，对于资源配置效率具有决定性的影响。而在我国，由于长期的计划体制的影响，金融系统更多地是配合国家经济和产业政策，为国有经济提供资金支持，政策因素在金融体系运行过程中起着决定性的作用。我国的市场经济改革，就是要把经济、金融从计划体制的桎梏中解放出来，激发它们的活力，调动它们的积极性，为其健康发展和公平竞争提供一个良好的市场环境。我国的金融业发展存在着很多问题，整体竞争能力较弱，在这种情况下，还要面对即将全面到来的</w:t>
      </w:r>
      <w:r w:rsidRPr="0049471E">
        <w:rPr>
          <w:rFonts w:hint="eastAsia"/>
        </w:rPr>
        <w:lastRenderedPageBreak/>
        <w:t>国外金融企业的强大竞争，形势严峻。</w:t>
      </w:r>
    </w:p>
    <w:p w:rsidR="005B7682" w:rsidRPr="0049471E" w:rsidRDefault="005B7682" w:rsidP="00D14524">
      <w:pPr>
        <w:pStyle w:val="af3"/>
        <w:ind w:firstLineChars="0" w:firstLine="0"/>
      </w:pPr>
      <w:r w:rsidRPr="0049471E">
        <w:rPr>
          <w:rFonts w:hint="eastAsia"/>
        </w:rPr>
        <w:t>一、研究的目的和意义</w:t>
      </w:r>
    </w:p>
    <w:p w:rsidR="005B7682" w:rsidRPr="0049471E" w:rsidRDefault="005B7682" w:rsidP="00CD07B3">
      <w:pPr>
        <w:pStyle w:val="af3"/>
      </w:pPr>
      <w:r w:rsidRPr="0049471E">
        <w:rPr>
          <w:rFonts w:hint="eastAsia"/>
        </w:rPr>
        <w:t>按照</w:t>
      </w:r>
      <w:r w:rsidRPr="0049471E">
        <w:rPr>
          <w:rFonts w:hint="eastAsia"/>
        </w:rPr>
        <w:t>WT0</w:t>
      </w:r>
      <w:r w:rsidRPr="0049471E">
        <w:rPr>
          <w:rFonts w:hint="eastAsia"/>
        </w:rPr>
        <w:t>协议，我国加入</w:t>
      </w:r>
      <w:r w:rsidRPr="0049471E">
        <w:rPr>
          <w:rFonts w:hint="eastAsia"/>
        </w:rPr>
        <w:t>WT0</w:t>
      </w:r>
      <w:r w:rsidRPr="0049471E">
        <w:rPr>
          <w:rFonts w:hint="eastAsia"/>
        </w:rPr>
        <w:t>两年后，外资银行可办理中资企业人民币业务：</w:t>
      </w:r>
      <w:r w:rsidRPr="0049471E">
        <w:rPr>
          <w:rFonts w:hint="eastAsia"/>
        </w:rPr>
        <w:t>5</w:t>
      </w:r>
      <w:r w:rsidRPr="0049471E">
        <w:rPr>
          <w:rFonts w:hint="eastAsia"/>
        </w:rPr>
        <w:t>年后可办理居民个人人民币业务，不再有地域和客户限制，享受国民待遇，银行业的所有业务将彻底对外放开。这将意味着外资银行从业务领域到空间范围将与我国商业银行展开全方位的竞争。而混业经营已成为国际金融业发展的主流趋势，外资银行大多实行混业经营，往往集商业银行、投资银行以及投资、保险于一身，与</w:t>
      </w:r>
      <w:proofErr w:type="gramStart"/>
      <w:r w:rsidRPr="0049471E">
        <w:rPr>
          <w:rFonts w:hint="eastAsia"/>
        </w:rPr>
        <w:t>严格分</w:t>
      </w:r>
      <w:proofErr w:type="gramEnd"/>
      <w:r w:rsidRPr="0049471E">
        <w:rPr>
          <w:rFonts w:hint="eastAsia"/>
        </w:rPr>
        <w:t>业管理的中资银行相比，可以为客户提供更为全面的商业银行服务，满足客户多元化的业务要求。</w:t>
      </w:r>
    </w:p>
    <w:p w:rsidR="005B7682" w:rsidRPr="0049471E" w:rsidRDefault="005B7682" w:rsidP="00D14524">
      <w:pPr>
        <w:pStyle w:val="af3"/>
        <w:ind w:firstLineChars="0" w:firstLine="0"/>
      </w:pPr>
      <w:r w:rsidRPr="0049471E">
        <w:rPr>
          <w:rFonts w:hint="eastAsia"/>
        </w:rPr>
        <w:t>二、国内对金融控股公司的研究现状</w:t>
      </w:r>
    </w:p>
    <w:p w:rsidR="00F13176" w:rsidRPr="0049471E" w:rsidRDefault="005B7682" w:rsidP="00CD07B3">
      <w:pPr>
        <w:pStyle w:val="af3"/>
      </w:pPr>
      <w:r w:rsidRPr="0049471E">
        <w:rPr>
          <w:rFonts w:hint="eastAsia"/>
        </w:rPr>
        <w:t>我国现代金融业起步较晚，而目前又处于由计划经济向市场经济转轨的过程中，对于金融控股公司这一近些年才出现的新生事物的研究还处在对国外的相关理论的研究、学习与引进的阶段，侧重于金融控股公司的作用与功能、运作机制、发展模式、风险以及监管方面，意在国外经验的本土化借鉴。</w:t>
      </w:r>
    </w:p>
    <w:p w:rsidR="00F13176" w:rsidRPr="0049471E" w:rsidRDefault="00F13176" w:rsidP="00CD07B3">
      <w:pPr>
        <w:pStyle w:val="af3"/>
      </w:pPr>
    </w:p>
    <w:p w:rsidR="00F13176" w:rsidRPr="0049471E" w:rsidRDefault="00F13176" w:rsidP="00CD07B3">
      <w:pPr>
        <w:pStyle w:val="af3"/>
      </w:pPr>
    </w:p>
    <w:p w:rsidR="00F13176" w:rsidRPr="0049471E" w:rsidRDefault="00F13176" w:rsidP="00CD07B3">
      <w:pPr>
        <w:pStyle w:val="af3"/>
      </w:pPr>
    </w:p>
    <w:p w:rsidR="00F13176" w:rsidRDefault="00F13176" w:rsidP="00CD07B3">
      <w:pPr>
        <w:pStyle w:val="af3"/>
      </w:pPr>
    </w:p>
    <w:p w:rsidR="00CA6420" w:rsidRPr="0049471E" w:rsidRDefault="00CA6420" w:rsidP="00CD07B3">
      <w:pPr>
        <w:pStyle w:val="af3"/>
      </w:pPr>
    </w:p>
    <w:p w:rsidR="00F13176" w:rsidRPr="0049471E" w:rsidRDefault="00F13176" w:rsidP="00CD07B3">
      <w:pPr>
        <w:pStyle w:val="af3"/>
      </w:pPr>
    </w:p>
    <w:p w:rsidR="00F13176" w:rsidRPr="0049471E" w:rsidRDefault="00F13176" w:rsidP="00CD07B3">
      <w:pPr>
        <w:pStyle w:val="af3"/>
      </w:pPr>
    </w:p>
    <w:p w:rsidR="00613002" w:rsidRPr="00B65346" w:rsidRDefault="00613002" w:rsidP="00CD07B3">
      <w:pPr>
        <w:pStyle w:val="af3"/>
      </w:pPr>
    </w:p>
    <w:p w:rsidR="00613002" w:rsidRPr="00B65346" w:rsidRDefault="00613002" w:rsidP="00CD07B3">
      <w:pPr>
        <w:pStyle w:val="af3"/>
        <w:ind w:firstLineChars="0" w:firstLine="0"/>
      </w:pPr>
      <w:bookmarkStart w:id="3" w:name="_Toc258260168"/>
      <w:r w:rsidRPr="00B65346">
        <w:rPr>
          <w:rFonts w:hint="eastAsia"/>
        </w:rPr>
        <w:t>第</w:t>
      </w:r>
      <w:r w:rsidR="005E4AE1">
        <w:rPr>
          <w:rFonts w:hint="eastAsia"/>
        </w:rPr>
        <w:t>一</w:t>
      </w:r>
      <w:r w:rsidRPr="00B65346">
        <w:rPr>
          <w:rFonts w:hint="eastAsia"/>
        </w:rPr>
        <w:t>章</w:t>
      </w:r>
      <w:r w:rsidR="003B3737" w:rsidRPr="00B65346">
        <w:rPr>
          <w:rFonts w:hint="eastAsia"/>
        </w:rPr>
        <w:t xml:space="preserve"> </w:t>
      </w:r>
      <w:r w:rsidRPr="00B65346">
        <w:rPr>
          <w:rFonts w:hint="eastAsia"/>
        </w:rPr>
        <w:t>金融控股公司发展模式</w:t>
      </w:r>
      <w:bookmarkEnd w:id="3"/>
    </w:p>
    <w:p w:rsidR="00613002" w:rsidRPr="00B65346" w:rsidRDefault="00613002" w:rsidP="000070B4">
      <w:pPr>
        <w:pStyle w:val="af3"/>
        <w:ind w:firstLineChars="0" w:firstLine="0"/>
      </w:pPr>
      <w:bookmarkStart w:id="4" w:name="_Toc258260169"/>
      <w:r w:rsidRPr="00B65346">
        <w:rPr>
          <w:rFonts w:hint="eastAsia"/>
        </w:rPr>
        <w:t>第一节</w:t>
      </w:r>
      <w:r w:rsidR="003B3737" w:rsidRPr="00B65346">
        <w:rPr>
          <w:rFonts w:hint="eastAsia"/>
        </w:rPr>
        <w:t xml:space="preserve"> </w:t>
      </w:r>
      <w:r w:rsidRPr="00B65346">
        <w:rPr>
          <w:rFonts w:hint="eastAsia"/>
        </w:rPr>
        <w:t>金融控股公司产生和发展的历程</w:t>
      </w:r>
      <w:bookmarkEnd w:id="4"/>
    </w:p>
    <w:p w:rsidR="00613002" w:rsidRPr="00B65346" w:rsidRDefault="00613002" w:rsidP="00CD07B3">
      <w:pPr>
        <w:pStyle w:val="af3"/>
      </w:pPr>
      <w:r w:rsidRPr="00B65346">
        <w:rPr>
          <w:rFonts w:hint="eastAsia"/>
        </w:rPr>
        <w:t>金融控股公司的产生和发展有其深刻的历史背景，它是经济全球化的必然产物，而且从世界经济、金融发展趋势以及我国改革发展的目标来看，也是我国金融业发展的必经阶段。为了加深对金融控股公司的理解，下面将对具有代表性的几个国家的金融控股公司发展实践进行一下考察，从中我们会得到一些启示。</w:t>
      </w:r>
    </w:p>
    <w:p w:rsidR="00613002" w:rsidRPr="00B65346" w:rsidRDefault="00613002" w:rsidP="00CD07B3">
      <w:pPr>
        <w:pStyle w:val="af3"/>
        <w:ind w:firstLineChars="0" w:firstLine="0"/>
      </w:pPr>
      <w:r w:rsidRPr="00B65346">
        <w:rPr>
          <w:rFonts w:hint="eastAsia"/>
        </w:rPr>
        <w:t>一、美国金融控股公司发展回顾</w:t>
      </w:r>
    </w:p>
    <w:p w:rsidR="00613002" w:rsidRPr="00B65346" w:rsidRDefault="00613002" w:rsidP="00CD07B3">
      <w:pPr>
        <w:pStyle w:val="af3"/>
      </w:pPr>
      <w:r w:rsidRPr="00B65346">
        <w:rPr>
          <w:rFonts w:hint="eastAsia"/>
        </w:rPr>
        <w:t>作为世界上最发达、最有影响的经济实体，上个世纪美国的余融体制变迁实际就是世界金融业变迁的典型代表和真实缩影。从金融业发展历史来看，银行业的产生要早于证券业和保险业。实际上，证券和保险的产生与发展都是银行业务的创新和衍生的结果。在最早时，美国的商业银行和投资银行由于各自在起源阶段资金来源的差别，使得证券、保险业务产生初期很自然地采取银行业和证券业分业经营方式。但进入</w:t>
      </w:r>
      <w:r w:rsidRPr="00B65346">
        <w:rPr>
          <w:rFonts w:hint="eastAsia"/>
        </w:rPr>
        <w:t>20</w:t>
      </w:r>
      <w:r w:rsidRPr="00B65346">
        <w:rPr>
          <w:rFonts w:hint="eastAsia"/>
        </w:rPr>
        <w:t>世纪后，由于铁路、采矿、汽车、钢铁以及石油等重工业的繁荣，证券业也随之发展起来，不少银行开始进入证券业以扩大自身的赢利空间，同时投资银行也向商业银行渗透，以扩大融资渠道。银行业和证券业的</w:t>
      </w:r>
      <w:r w:rsidRPr="00B65346">
        <w:rPr>
          <w:rFonts w:hint="eastAsia"/>
        </w:rPr>
        <w:lastRenderedPageBreak/>
        <w:t>这种相互渗透，形成了最初的混业经营局面，但此时的商业银行还是以办理短期资金融通为主，而投资银行则是以长期资金融通为主。只是由于银行业发展时间悠久，进而逐步发展成为美国金融业的主体，在组织规模上有点类似于今天德国的全能银行。</w:t>
      </w:r>
    </w:p>
    <w:p w:rsidR="00613002" w:rsidRPr="00B65346" w:rsidRDefault="00613002" w:rsidP="00CD07B3">
      <w:pPr>
        <w:pStyle w:val="af3"/>
      </w:pPr>
      <w:r w:rsidRPr="00B65346">
        <w:rPr>
          <w:rFonts w:hint="eastAsia"/>
        </w:rPr>
        <w:t>1929</w:t>
      </w:r>
      <w:r w:rsidRPr="00B65346">
        <w:rPr>
          <w:rFonts w:hint="eastAsia"/>
        </w:rPr>
        <w:t>—</w:t>
      </w:r>
      <w:r w:rsidRPr="00B65346">
        <w:rPr>
          <w:rFonts w:hint="eastAsia"/>
        </w:rPr>
        <w:t>1933</w:t>
      </w:r>
      <w:r w:rsidRPr="00B65346">
        <w:rPr>
          <w:rFonts w:hint="eastAsia"/>
        </w:rPr>
        <w:t>年的金融危机使美国整个银行业濒于崩溃，</w:t>
      </w:r>
      <w:r w:rsidRPr="00B65346">
        <w:rPr>
          <w:rFonts w:hint="eastAsia"/>
        </w:rPr>
        <w:t>40</w:t>
      </w:r>
      <w:r w:rsidRPr="00B65346">
        <w:rPr>
          <w:rFonts w:hint="eastAsia"/>
        </w:rPr>
        <w:t>％的银行倒闭或被兼并，政府和经济学家都将原因归于商业银行兼营证券和保险业务。在公众舆论压力下，美国国会陆续通过了《</w:t>
      </w:r>
      <w:r w:rsidRPr="00B65346">
        <w:rPr>
          <w:rFonts w:hint="eastAsia"/>
        </w:rPr>
        <w:t>1933</w:t>
      </w:r>
      <w:r w:rsidRPr="00B65346">
        <w:rPr>
          <w:rFonts w:hint="eastAsia"/>
        </w:rPr>
        <w:t>年银行法》、《</w:t>
      </w:r>
      <w:r w:rsidRPr="00B65346">
        <w:rPr>
          <w:rFonts w:hint="eastAsia"/>
        </w:rPr>
        <w:t>1933</w:t>
      </w:r>
      <w:r w:rsidRPr="00B65346">
        <w:rPr>
          <w:rFonts w:hint="eastAsia"/>
        </w:rPr>
        <w:t>年证券法》以及《</w:t>
      </w:r>
      <w:r w:rsidRPr="00B65346">
        <w:rPr>
          <w:rFonts w:hint="eastAsia"/>
        </w:rPr>
        <w:t>1940</w:t>
      </w:r>
      <w:r w:rsidRPr="00B65346">
        <w:rPr>
          <w:rFonts w:hint="eastAsia"/>
        </w:rPr>
        <w:t>年投资公司法》等法案，致力于建设与完善银行体系和证券体系。</w:t>
      </w:r>
    </w:p>
    <w:p w:rsidR="00613002" w:rsidRPr="00B65346" w:rsidRDefault="00613002" w:rsidP="00CD07B3">
      <w:pPr>
        <w:pStyle w:val="af3"/>
      </w:pPr>
      <w:r w:rsidRPr="00B65346">
        <w:rPr>
          <w:rFonts w:hint="eastAsia"/>
        </w:rPr>
        <w:t>《</w:t>
      </w:r>
      <w:r w:rsidRPr="00B65346">
        <w:rPr>
          <w:rFonts w:hint="eastAsia"/>
        </w:rPr>
        <w:t>1933</w:t>
      </w:r>
      <w:r w:rsidRPr="00B65346">
        <w:rPr>
          <w:rFonts w:hint="eastAsia"/>
        </w:rPr>
        <w:t>年银行法》就是著名的《格拉斯一斯蒂格尔法案》</w:t>
      </w:r>
      <w:r w:rsidRPr="00B65346">
        <w:rPr>
          <w:rFonts w:hint="eastAsia"/>
        </w:rPr>
        <w:t>(Glass</w:t>
      </w:r>
      <w:r w:rsidRPr="00B65346">
        <w:rPr>
          <w:rFonts w:hint="eastAsia"/>
        </w:rPr>
        <w:t>—</w:t>
      </w:r>
      <w:proofErr w:type="spellStart"/>
      <w:r w:rsidRPr="00B65346">
        <w:rPr>
          <w:rFonts w:hint="eastAsia"/>
        </w:rPr>
        <w:t>Steagall</w:t>
      </w:r>
      <w:proofErr w:type="spellEnd"/>
      <w:r w:rsidR="003B3737" w:rsidRPr="00B65346">
        <w:rPr>
          <w:rFonts w:hint="eastAsia"/>
        </w:rPr>
        <w:t xml:space="preserve"> </w:t>
      </w:r>
      <w:r w:rsidRPr="00B65346">
        <w:rPr>
          <w:rFonts w:hint="eastAsia"/>
        </w:rPr>
        <w:t>Act)</w:t>
      </w:r>
      <w:r w:rsidRPr="00B65346">
        <w:rPr>
          <w:rFonts w:hint="eastAsia"/>
        </w:rPr>
        <w:t>。该法旨在禁止混业经营，银行、保险和证券机构都将形成各自独立的金融机构，这样在不同种类的金融服务之间设立了一道“防火墙”，这对当时金融业的影响相当大。当时华尔街赢利最多、声誉最大的金融机构摩根公司被一分为二：摩根·斯坦利成为投资银行业的巨子，而</w:t>
      </w:r>
      <w:r w:rsidRPr="00B65346">
        <w:rPr>
          <w:rFonts w:hint="eastAsia"/>
        </w:rPr>
        <w:t>J</w:t>
      </w:r>
      <w:r w:rsidRPr="00B65346">
        <w:rPr>
          <w:rFonts w:hint="eastAsia"/>
        </w:rPr>
        <w:t>．</w:t>
      </w:r>
      <w:r w:rsidRPr="00B65346">
        <w:rPr>
          <w:rFonts w:hint="eastAsia"/>
        </w:rPr>
        <w:t>P</w:t>
      </w:r>
      <w:r w:rsidRPr="00B65346">
        <w:rPr>
          <w:rFonts w:hint="eastAsia"/>
        </w:rPr>
        <w:t>．摩根则成为一家商业银行。在</w:t>
      </w:r>
      <w:r w:rsidRPr="00B65346">
        <w:rPr>
          <w:rFonts w:hint="eastAsia"/>
        </w:rPr>
        <w:t>1933</w:t>
      </w:r>
      <w:r w:rsidRPr="00B65346">
        <w:rPr>
          <w:rFonts w:hint="eastAsia"/>
        </w:rPr>
        <w:t>至</w:t>
      </w:r>
      <w:r w:rsidRPr="00B65346">
        <w:rPr>
          <w:rFonts w:hint="eastAsia"/>
        </w:rPr>
        <w:t>1947</w:t>
      </w:r>
      <w:r w:rsidRPr="00B65346">
        <w:rPr>
          <w:rFonts w:hint="eastAsia"/>
        </w:rPr>
        <w:t>年期间，多银行控股公司的发展非常缓慢。</w:t>
      </w:r>
      <w:r w:rsidRPr="00B65346">
        <w:rPr>
          <w:rFonts w:hint="eastAsia"/>
        </w:rPr>
        <w:t>1956</w:t>
      </w:r>
      <w:r w:rsidRPr="00B65346">
        <w:rPr>
          <w:rFonts w:hint="eastAsia"/>
        </w:rPr>
        <w:t>年之前，美国共有</w:t>
      </w:r>
      <w:r w:rsidRPr="00B65346">
        <w:rPr>
          <w:rFonts w:hint="eastAsia"/>
        </w:rPr>
        <w:t>53</w:t>
      </w:r>
      <w:r w:rsidRPr="00B65346">
        <w:rPr>
          <w:rFonts w:hint="eastAsia"/>
        </w:rPr>
        <w:t>家银行控股公司，其资产仅占全美商业银行总资产的</w:t>
      </w:r>
      <w:r w:rsidRPr="00B65346">
        <w:rPr>
          <w:rFonts w:hint="eastAsia"/>
        </w:rPr>
        <w:t>1</w:t>
      </w:r>
      <w:r w:rsidRPr="00B65346">
        <w:rPr>
          <w:rFonts w:hint="eastAsia"/>
        </w:rPr>
        <w:t>／</w:t>
      </w:r>
      <w:r w:rsidRPr="00B65346">
        <w:rPr>
          <w:rFonts w:hint="eastAsia"/>
        </w:rPr>
        <w:t>8</w:t>
      </w:r>
      <w:r w:rsidRPr="00B65346">
        <w:rPr>
          <w:rFonts w:hint="eastAsia"/>
        </w:rPr>
        <w:t>。</w:t>
      </w:r>
    </w:p>
    <w:p w:rsidR="00613002" w:rsidRPr="00B65346" w:rsidRDefault="00613002" w:rsidP="00CD07B3">
      <w:pPr>
        <w:pStyle w:val="af3"/>
        <w:ind w:firstLineChars="0" w:firstLine="0"/>
      </w:pPr>
      <w:bookmarkStart w:id="5" w:name="_Toc258260170"/>
      <w:r w:rsidRPr="00B65346">
        <w:rPr>
          <w:rFonts w:hint="eastAsia"/>
        </w:rPr>
        <w:t>第二节</w:t>
      </w:r>
      <w:r w:rsidR="003B3737" w:rsidRPr="00B65346">
        <w:rPr>
          <w:rFonts w:hint="eastAsia"/>
        </w:rPr>
        <w:t xml:space="preserve"> </w:t>
      </w:r>
      <w:r w:rsidRPr="00B65346">
        <w:rPr>
          <w:rFonts w:hint="eastAsia"/>
        </w:rPr>
        <w:t>金融控股公司模式比较分析</w:t>
      </w:r>
      <w:bookmarkEnd w:id="5"/>
    </w:p>
    <w:p w:rsidR="00613002" w:rsidRPr="00B65346" w:rsidRDefault="00613002" w:rsidP="00CD07B3">
      <w:pPr>
        <w:pStyle w:val="af3"/>
      </w:pPr>
      <w:r w:rsidRPr="00B65346">
        <w:rPr>
          <w:rFonts w:hint="eastAsia"/>
        </w:rPr>
        <w:t>按照金融控股母公司是否从事具体业务，可以将其区分为纯粹型金融控股公司和经营型金融控股公司或叫事业型控股公司。</w:t>
      </w:r>
    </w:p>
    <w:p w:rsidR="00613002" w:rsidRPr="00B65346" w:rsidRDefault="00613002" w:rsidP="00CD07B3">
      <w:pPr>
        <w:pStyle w:val="af3"/>
        <w:ind w:firstLineChars="0" w:firstLine="0"/>
      </w:pPr>
      <w:r w:rsidRPr="00B65346">
        <w:rPr>
          <w:rFonts w:hint="eastAsia"/>
        </w:rPr>
        <w:t>一、纯粹型金融控股公司模式</w:t>
      </w:r>
    </w:p>
    <w:p w:rsidR="003B3737" w:rsidRPr="00B65346" w:rsidRDefault="00613002" w:rsidP="00CD07B3">
      <w:pPr>
        <w:pStyle w:val="af3"/>
      </w:pPr>
      <w:r w:rsidRPr="00B65346">
        <w:rPr>
          <w:rFonts w:hint="eastAsia"/>
        </w:rPr>
        <w:t>纯粹型金融控股公司</w:t>
      </w:r>
      <w:r w:rsidRPr="00B65346">
        <w:rPr>
          <w:rFonts w:hint="eastAsia"/>
        </w:rPr>
        <w:t>(Pure Holding Companies)</w:t>
      </w:r>
      <w:r w:rsidRPr="00B65346">
        <w:rPr>
          <w:rFonts w:hint="eastAsia"/>
        </w:rPr>
        <w:t>，其母公司不经营具体业务，而是作为整个集团的战略决策部门，经营管理旗下各个控股公司，它通过股权纽带，对下属银行、证券、保险、信托和其它子公司拥有控制权。这种控股公司出于对公司安全和防范利益冲突的考虑，通常在各个子公司之间设立防火墙，这既能符合金融监管当局的</w:t>
      </w:r>
      <w:proofErr w:type="gramStart"/>
      <w:r w:rsidRPr="00B65346">
        <w:rPr>
          <w:rFonts w:hint="eastAsia"/>
        </w:rPr>
        <w:t>蠊</w:t>
      </w:r>
      <w:proofErr w:type="gramEnd"/>
      <w:r w:rsidRPr="00B65346">
        <w:rPr>
          <w:rFonts w:hint="eastAsia"/>
        </w:rPr>
        <w:t>管要求，规避风险，同时又能够自由开展新业务，提高自身的竞争能力。</w:t>
      </w:r>
    </w:p>
    <w:p w:rsidR="00613002" w:rsidRPr="00B65346" w:rsidRDefault="00613002" w:rsidP="00CD07B3">
      <w:pPr>
        <w:pStyle w:val="af3"/>
        <w:rPr>
          <w:ins w:id="6" w:author="hp" w:date="2010-04-10T11:33:00Z"/>
        </w:rPr>
      </w:pPr>
      <w:r w:rsidRPr="00B65346">
        <w:rPr>
          <w:rFonts w:hint="eastAsia"/>
        </w:rPr>
        <w:t>纯粹型金融控股公司在东西方发展的道路不同。二战以前的日本，纯粹型金融控股公司发展非常迅速，并逐步形成能够控制国民经济命脉的垄断财阀，只是由于日本在二战失败后，美国出于控制日本的目的，于</w:t>
      </w:r>
      <w:r w:rsidRPr="00B65346">
        <w:rPr>
          <w:rFonts w:hint="eastAsia"/>
        </w:rPr>
        <w:t>1947</w:t>
      </w:r>
      <w:r w:rsidRPr="00B65346">
        <w:rPr>
          <w:rFonts w:hint="eastAsia"/>
        </w:rPr>
        <w:t>年实行了禁止垄断法，限制纯粹型金融控股公司的发展，并且对一般的事业型公司投资其他公司股票的行为也加以限制，这种局面一直持续至</w:t>
      </w:r>
      <w:r w:rsidRPr="00B65346">
        <w:rPr>
          <w:rFonts w:hint="eastAsia"/>
        </w:rPr>
        <w:t>tJl997</w:t>
      </w:r>
      <w:r w:rsidRPr="00B65346">
        <w:rPr>
          <w:rFonts w:hint="eastAsia"/>
        </w:rPr>
        <w:t>年对该法做出相应修改，期间几十年内，尤其在</w:t>
      </w:r>
      <w:r w:rsidRPr="00B65346">
        <w:rPr>
          <w:rFonts w:hint="eastAsia"/>
        </w:rPr>
        <w:t>70</w:t>
      </w:r>
      <w:r w:rsidRPr="00B65346">
        <w:rPr>
          <w:rFonts w:hint="eastAsia"/>
        </w:rPr>
        <w:t>年代日本经济起飞中，一大批经营型金融控股公司的发展壮大，他们大都是通过并购的手段，扩大自身的规模，拓展经营业务范围，具有代表性的是索尼、东芝、旭化成等。但是在西方，纯粹型金融控股公司的发展却是另一番景象，发展一直非常迅速和广泛，最具代表性的是号称金融帝国的花旗集团。</w:t>
      </w:r>
    </w:p>
    <w:p w:rsidR="00613002" w:rsidRPr="00B65346" w:rsidRDefault="00613002" w:rsidP="00CD07B3">
      <w:pPr>
        <w:pStyle w:val="af3"/>
      </w:pPr>
      <w:r w:rsidRPr="00B65346">
        <w:rPr>
          <w:rFonts w:hint="eastAsia"/>
        </w:rPr>
        <w:t>纯粹型金融控股公司具有如下特点</w:t>
      </w:r>
      <w:r w:rsidRPr="00B65346">
        <w:rPr>
          <w:rFonts w:hint="eastAsia"/>
        </w:rPr>
        <w:t>(</w:t>
      </w:r>
      <w:r w:rsidRPr="00B65346">
        <w:rPr>
          <w:rFonts w:hint="eastAsia"/>
        </w:rPr>
        <w:t>参考安志达《金融控股公司法律、制度与实物》机械工业出版社</w:t>
      </w:r>
      <w:r w:rsidRPr="00B65346">
        <w:rPr>
          <w:rFonts w:hint="eastAsia"/>
        </w:rPr>
        <w:t>2002)</w:t>
      </w:r>
      <w:r w:rsidRPr="00B65346">
        <w:rPr>
          <w:rFonts w:hint="eastAsia"/>
        </w:rPr>
        <w:t>：</w:t>
      </w:r>
    </w:p>
    <w:p w:rsidR="00613002" w:rsidRPr="00E82A08" w:rsidRDefault="00613002" w:rsidP="00CD07B3">
      <w:pPr>
        <w:pStyle w:val="af3"/>
        <w:rPr>
          <w:sz w:val="18"/>
          <w:szCs w:val="18"/>
        </w:rPr>
      </w:pPr>
      <w:r w:rsidRPr="00B65346">
        <w:rPr>
          <w:rFonts w:hint="eastAsia"/>
        </w:rPr>
        <w:t>(</w:t>
      </w:r>
      <w:proofErr w:type="gramStart"/>
      <w:r w:rsidRPr="00B65346">
        <w:rPr>
          <w:rFonts w:hint="eastAsia"/>
        </w:rPr>
        <w:t>一</w:t>
      </w:r>
      <w:proofErr w:type="gramEnd"/>
      <w:r w:rsidRPr="00B65346">
        <w:rPr>
          <w:rFonts w:hint="eastAsia"/>
        </w:rPr>
        <w:t>)</w:t>
      </w:r>
      <w:r w:rsidRPr="00B65346">
        <w:rPr>
          <w:rFonts w:hint="eastAsia"/>
        </w:rPr>
        <w:t>高效率资本运作。纯粹型控股公司由于母公司没有自己特定的事业部门，所以全部资金可以用于对子公司的控股上。母公司筹集的资金除了作为自己的资本金之外，还作为控股资金投给旗下子公司，这就形成了双层财务杠杆，即借入资金的利用率增加了一倍。如果</w:t>
      </w:r>
      <w:r w:rsidRPr="00B65346">
        <w:rPr>
          <w:rFonts w:hint="eastAsia"/>
        </w:rPr>
        <w:lastRenderedPageBreak/>
        <w:t>该子</w:t>
      </w:r>
      <w:r w:rsidRPr="00E82A08">
        <w:rPr>
          <w:rFonts w:hint="eastAsia"/>
          <w:sz w:val="18"/>
          <w:szCs w:val="18"/>
        </w:rPr>
        <w:t>公司又将母公司的控股资金投给自己的子公司作资本金，则最初借用资金的利用率又增加了～</w:t>
      </w:r>
      <w:proofErr w:type="gramStart"/>
      <w:r w:rsidRPr="00E82A08">
        <w:rPr>
          <w:rFonts w:hint="eastAsia"/>
          <w:sz w:val="18"/>
          <w:szCs w:val="18"/>
        </w:rPr>
        <w:t>倍</w:t>
      </w:r>
      <w:proofErr w:type="gramEnd"/>
      <w:r w:rsidRPr="00E82A08">
        <w:rPr>
          <w:rFonts w:hint="eastAsia"/>
          <w:sz w:val="18"/>
          <w:szCs w:val="18"/>
        </w:rPr>
        <w:t>。因此纯粹型控股公司可以利用负债性资金，</w:t>
      </w:r>
      <w:proofErr w:type="gramStart"/>
      <w:r w:rsidRPr="00E82A08">
        <w:rPr>
          <w:rFonts w:hint="eastAsia"/>
          <w:sz w:val="18"/>
          <w:szCs w:val="18"/>
        </w:rPr>
        <w:t>类使自己</w:t>
      </w:r>
      <w:proofErr w:type="gramEnd"/>
      <w:r w:rsidRPr="00E82A08">
        <w:rPr>
          <w:rFonts w:hint="eastAsia"/>
          <w:sz w:val="18"/>
          <w:szCs w:val="18"/>
        </w:rPr>
        <w:t>的资产似原子核裂变似的迅速膨胀，以至可以超过自己资本金的数倍，甚至数十倍，这就是纯粹型控股公司最大魅力所在。现在中国提出国有经济更主要在控制上，可通过这种形式，以少量的国有资本来控制大量的非国有资产，提高国有金融资产和其他的非国有资产的运作效率。</w:t>
      </w:r>
    </w:p>
    <w:p w:rsidR="00613002" w:rsidRPr="00E82A08" w:rsidRDefault="00613002" w:rsidP="00E82A08">
      <w:pPr>
        <w:pStyle w:val="af3"/>
        <w:ind w:firstLine="360"/>
        <w:rPr>
          <w:sz w:val="18"/>
          <w:szCs w:val="18"/>
        </w:rPr>
      </w:pPr>
      <w:r w:rsidRPr="00E82A08">
        <w:rPr>
          <w:rFonts w:hint="eastAsia"/>
          <w:sz w:val="18"/>
          <w:szCs w:val="18"/>
        </w:rPr>
        <w:t>(</w:t>
      </w:r>
      <w:r w:rsidRPr="00E82A08">
        <w:rPr>
          <w:rFonts w:hint="eastAsia"/>
          <w:sz w:val="18"/>
          <w:szCs w:val="18"/>
        </w:rPr>
        <w:t>二</w:t>
      </w:r>
      <w:r w:rsidRPr="00E82A08">
        <w:rPr>
          <w:rFonts w:hint="eastAsia"/>
          <w:sz w:val="18"/>
          <w:szCs w:val="18"/>
        </w:rPr>
        <w:t>)</w:t>
      </w:r>
      <w:r w:rsidRPr="00E82A08">
        <w:rPr>
          <w:rFonts w:hint="eastAsia"/>
          <w:sz w:val="18"/>
          <w:szCs w:val="18"/>
        </w:rPr>
        <w:t>战略管理与具体经营相分离。纯粹型控股公司的母公司没有自己的本业事业，而专司公司的战略管理，这种管理更加专业化，而具体的业务由子公司来进行，子公司独立经营、独立核算。这种公司战略管理与事业部管理相分离的管理体制特别适合庞大的企业集团，尤其是那些跨国经营的大型跨国公司。这也是纯粹型控股公司在美国特别发达的原因之一。子公司是法人实体，拥有较大的独立性和积极性，对于纯粹型金融控股公司的多元化、多角化混业经营很合适。</w:t>
      </w:r>
    </w:p>
    <w:p w:rsidR="00613002" w:rsidRPr="00E82A08" w:rsidRDefault="00613002" w:rsidP="00E82A08">
      <w:pPr>
        <w:pStyle w:val="af3"/>
        <w:ind w:firstLine="360"/>
        <w:rPr>
          <w:sz w:val="18"/>
          <w:szCs w:val="18"/>
        </w:rPr>
      </w:pPr>
      <w:r w:rsidRPr="00E82A08">
        <w:rPr>
          <w:rFonts w:hint="eastAsia"/>
          <w:sz w:val="18"/>
          <w:szCs w:val="18"/>
        </w:rPr>
        <w:t>(</w:t>
      </w:r>
      <w:r w:rsidRPr="00E82A08">
        <w:rPr>
          <w:rFonts w:hint="eastAsia"/>
          <w:sz w:val="18"/>
          <w:szCs w:val="18"/>
        </w:rPr>
        <w:t>三</w:t>
      </w:r>
      <w:r w:rsidRPr="00E82A08">
        <w:rPr>
          <w:rFonts w:hint="eastAsia"/>
          <w:sz w:val="18"/>
          <w:szCs w:val="18"/>
        </w:rPr>
        <w:t>)</w:t>
      </w:r>
      <w:r w:rsidRPr="00E82A08">
        <w:rPr>
          <w:rFonts w:hint="eastAsia"/>
          <w:sz w:val="18"/>
          <w:szCs w:val="18"/>
        </w:rPr>
        <w:t>有利于企业内部整合和企业外部兼并与重组。纯粹型控股公司是适应企业多角化、多国籍化经营的现代企业组织，由于现代企业处在技术革新飞速发展，同时企业经营风险时</w:t>
      </w:r>
      <w:proofErr w:type="gramStart"/>
      <w:r w:rsidRPr="00E82A08">
        <w:rPr>
          <w:rFonts w:hint="eastAsia"/>
          <w:sz w:val="18"/>
          <w:szCs w:val="18"/>
        </w:rPr>
        <w:t>亥</w:t>
      </w:r>
      <w:proofErr w:type="gramEnd"/>
      <w:r w:rsidRPr="00E82A08">
        <w:rPr>
          <w:rFonts w:hint="eastAsia"/>
          <w:sz w:val="18"/>
          <w:szCs w:val="18"/>
        </w:rPr>
        <w:t>g</w:t>
      </w:r>
      <w:r w:rsidRPr="00E82A08">
        <w:rPr>
          <w:rFonts w:hint="eastAsia"/>
          <w:sz w:val="18"/>
          <w:szCs w:val="18"/>
        </w:rPr>
        <w:t>存在的经营环境之下，所以企业需要随时做出战略性调整和企业内部整合。这样母公司就要随时把部分低收益的，但是企业内部经营资源己经成熟化的子公司，通过企业内部整合或企业外部兼并重组等方式，转向高收益和未来前景良好的领域。纯粹型控股公司这种企业组织形式最适合企业的股权经营，即企业的并购运作，并进一步降低了交易成本和运作成本。</w:t>
      </w:r>
    </w:p>
    <w:p w:rsidR="00613002" w:rsidRPr="00E82A08" w:rsidRDefault="00613002" w:rsidP="00D14524">
      <w:pPr>
        <w:pStyle w:val="af3"/>
        <w:ind w:firstLineChars="0" w:firstLine="0"/>
        <w:rPr>
          <w:sz w:val="18"/>
          <w:szCs w:val="18"/>
        </w:rPr>
      </w:pPr>
      <w:r w:rsidRPr="00E82A08">
        <w:rPr>
          <w:rFonts w:hint="eastAsia"/>
          <w:sz w:val="18"/>
          <w:szCs w:val="18"/>
        </w:rPr>
        <w:t>二、经营型金融控股公司模式</w:t>
      </w:r>
    </w:p>
    <w:p w:rsidR="00613002" w:rsidRPr="00E82A08" w:rsidRDefault="00613002" w:rsidP="00E82A08">
      <w:pPr>
        <w:pStyle w:val="af3"/>
        <w:ind w:firstLine="360"/>
        <w:rPr>
          <w:sz w:val="18"/>
          <w:szCs w:val="18"/>
        </w:rPr>
      </w:pPr>
      <w:r w:rsidRPr="00E82A08">
        <w:rPr>
          <w:rFonts w:hint="eastAsia"/>
          <w:sz w:val="18"/>
          <w:szCs w:val="18"/>
        </w:rPr>
        <w:t>经营型控股公司</w:t>
      </w:r>
      <w:r w:rsidRPr="00E82A08">
        <w:rPr>
          <w:rFonts w:hint="eastAsia"/>
          <w:sz w:val="18"/>
          <w:szCs w:val="18"/>
        </w:rPr>
        <w:t>(Operating Holding Companies)</w:t>
      </w:r>
      <w:r w:rsidRPr="00E82A08">
        <w:rPr>
          <w:rFonts w:hint="eastAsia"/>
          <w:sz w:val="18"/>
          <w:szCs w:val="18"/>
        </w:rPr>
        <w:t>，也称作事业型控股公司，其母公司本身经营具体业务，同时控股两个以上从事不同金融业务的金融机构。</w:t>
      </w:r>
    </w:p>
    <w:p w:rsidR="00613002" w:rsidRPr="00B65346" w:rsidRDefault="00613002" w:rsidP="00E82A08">
      <w:pPr>
        <w:pStyle w:val="af3"/>
        <w:ind w:firstLine="360"/>
      </w:pPr>
      <w:r w:rsidRPr="00E82A08">
        <w:rPr>
          <w:rFonts w:hint="eastAsia"/>
          <w:sz w:val="18"/>
          <w:szCs w:val="18"/>
        </w:rPr>
        <w:t>通常情况下，母公司经营的业务是整个企业集团的核心主营业务。母公司不仅全资拥有或者控股在法律上分离和独立注册的专门从事某些金融业务的各个子公司，如商业银行、证券公司、保险公司和信托公司等，而且还可以通过控股从事其他非金融业务，如工业、商业、贸易、建筑、运输和不动产等。这样控股母公司通过控股的方式将辅业交由子公司经营，扩展了经营范围。经营型控股公司的</w:t>
      </w:r>
      <w:r w:rsidR="003B3737" w:rsidRPr="00E82A08">
        <w:rPr>
          <w:rFonts w:hint="eastAsia"/>
          <w:sz w:val="18"/>
          <w:szCs w:val="18"/>
        </w:rPr>
        <w:t>。</w:t>
      </w:r>
      <w:r w:rsidRPr="00E82A08">
        <w:rPr>
          <w:rFonts w:hint="eastAsia"/>
          <w:sz w:val="18"/>
          <w:szCs w:val="18"/>
        </w:rPr>
        <w:t>这里，控股母公司可以是金融机构，也可以是工商企业</w:t>
      </w:r>
      <w:r w:rsidRPr="00B65346">
        <w:rPr>
          <w:rFonts w:hint="eastAsia"/>
        </w:rPr>
        <w:t>。</w:t>
      </w:r>
    </w:p>
    <w:p w:rsidR="00613002" w:rsidRPr="00B65346" w:rsidRDefault="00613002" w:rsidP="00CD07B3">
      <w:pPr>
        <w:pStyle w:val="af3"/>
      </w:pPr>
      <w:r w:rsidRPr="00B65346">
        <w:rPr>
          <w:rFonts w:hint="eastAsia"/>
        </w:rPr>
        <w:t>一般来说，子公司所经营的业务都是为母公司所经营的主业服务的，要么是主业的上下游行业，要么就是为母公司提供更好的融、投资渠道，母子公司之间的业务互补性强。但比起纯粹金融控股公司，其对集团公司的战略规划及对子公司的管理不够专业化。</w:t>
      </w:r>
    </w:p>
    <w:p w:rsidR="00613002" w:rsidRPr="00B65346" w:rsidRDefault="00613002" w:rsidP="00D14524">
      <w:pPr>
        <w:pStyle w:val="af3"/>
        <w:ind w:firstLineChars="0" w:firstLine="0"/>
      </w:pPr>
      <w:r w:rsidRPr="00B65346">
        <w:rPr>
          <w:rFonts w:hint="eastAsia"/>
        </w:rPr>
        <w:t>三、多元型金融控股公司模式</w:t>
      </w:r>
    </w:p>
    <w:p w:rsidR="00821733" w:rsidRPr="00B65346" w:rsidRDefault="00613002" w:rsidP="00CD07B3">
      <w:pPr>
        <w:pStyle w:val="af3"/>
      </w:pPr>
      <w:proofErr w:type="gramStart"/>
      <w:r w:rsidRPr="00B65346">
        <w:rPr>
          <w:rFonts w:hint="eastAsia"/>
        </w:rPr>
        <w:t>在会融控股</w:t>
      </w:r>
      <w:proofErr w:type="gramEnd"/>
      <w:r w:rsidRPr="00B65346">
        <w:rPr>
          <w:rFonts w:hint="eastAsia"/>
        </w:rPr>
        <w:t>公司的发展过程中，还出现了一种比较特殊的模式</w:t>
      </w:r>
      <w:r w:rsidR="003B3737" w:rsidRPr="00B65346">
        <w:rPr>
          <w:rFonts w:hint="eastAsia"/>
        </w:rPr>
        <w:t>。</w:t>
      </w:r>
    </w:p>
    <w:p w:rsidR="00613002" w:rsidRPr="00B65346" w:rsidRDefault="00613002" w:rsidP="00D14524">
      <w:pPr>
        <w:pStyle w:val="af3"/>
        <w:ind w:firstLineChars="0" w:firstLine="0"/>
      </w:pPr>
      <w:r w:rsidRPr="00B65346">
        <w:rPr>
          <w:rFonts w:hint="eastAsia"/>
        </w:rPr>
        <w:t>四、金融控股公司模式比较</w:t>
      </w:r>
    </w:p>
    <w:p w:rsidR="00613002" w:rsidRPr="00B65346" w:rsidRDefault="00613002" w:rsidP="00CD07B3">
      <w:pPr>
        <w:pStyle w:val="af3"/>
      </w:pPr>
      <w:r w:rsidRPr="00B65346">
        <w:rPr>
          <w:rFonts w:hint="eastAsia"/>
        </w:rPr>
        <w:t>上述三种金融控股公司模式在以下四个方面都具有不同的特点：</w:t>
      </w:r>
    </w:p>
    <w:p w:rsidR="00613002" w:rsidRPr="00B65346" w:rsidRDefault="00613002" w:rsidP="00CD07B3">
      <w:pPr>
        <w:pStyle w:val="af3"/>
      </w:pPr>
      <w:r w:rsidRPr="00B65346">
        <w:rPr>
          <w:rFonts w:hint="eastAsia"/>
        </w:rPr>
        <w:t>(</w:t>
      </w:r>
      <w:proofErr w:type="gramStart"/>
      <w:r w:rsidRPr="00B65346">
        <w:rPr>
          <w:rFonts w:hint="eastAsia"/>
        </w:rPr>
        <w:t>一</w:t>
      </w:r>
      <w:proofErr w:type="gramEnd"/>
      <w:r w:rsidRPr="00B65346">
        <w:rPr>
          <w:rFonts w:hint="eastAsia"/>
        </w:rPr>
        <w:t>)</w:t>
      </w:r>
      <w:r w:rsidRPr="00B65346">
        <w:rPr>
          <w:rFonts w:hint="eastAsia"/>
        </w:rPr>
        <w:t>组织结构</w:t>
      </w:r>
    </w:p>
    <w:p w:rsidR="00613002" w:rsidRPr="00B65346" w:rsidRDefault="00613002" w:rsidP="00CD07B3">
      <w:pPr>
        <w:pStyle w:val="af3"/>
      </w:pPr>
      <w:r w:rsidRPr="00B65346">
        <w:rPr>
          <w:rFonts w:hint="eastAsia"/>
        </w:rPr>
        <w:t>纯粹型金融控股公司模式和经营型金融控股公司模式在结构上是相近的，都是母公司直接管理下属子公司。二者组织结构上的不同之处在于母公司内部的组织机构设置不同，纯粹型金融控股公司模式的母公司内部机构的设置完全是为了对整个集团进行战略决策与管理，</w:t>
      </w:r>
      <w:r w:rsidRPr="00B65346">
        <w:rPr>
          <w:rFonts w:hint="eastAsia"/>
        </w:rPr>
        <w:lastRenderedPageBreak/>
        <w:t>而经营型金融控股公司模式下，母公司内部组织机构的设置既要满足对整个集团公司进行管理的需要，同时还要保证母公司所经营业务的正常开展。</w:t>
      </w:r>
    </w:p>
    <w:p w:rsidR="00613002" w:rsidRPr="00B65346" w:rsidRDefault="00613002" w:rsidP="00CD07B3">
      <w:pPr>
        <w:pStyle w:val="af3"/>
      </w:pPr>
      <w:r w:rsidRPr="00B65346">
        <w:rPr>
          <w:rFonts w:hint="eastAsia"/>
        </w:rPr>
        <w:t>多元型金融控股公司模式可以说是纯粹型和经营型的结合，是一种更为灵活的方式，因为整个集团的母公司下面还可以存在一个二级控股母公司，在这种情况下，它所包含的范围就最广，从金融界到实业，都可以控股于一个集团下，形成最广的资源整合、范围经济和规模经济，这是与纯粹型和经营型金融控股公司模式最大的不同。</w:t>
      </w:r>
    </w:p>
    <w:p w:rsidR="00613002" w:rsidRPr="00B65346" w:rsidRDefault="00613002" w:rsidP="00CD07B3">
      <w:pPr>
        <w:pStyle w:val="af3"/>
      </w:pPr>
      <w:r w:rsidRPr="00B65346">
        <w:rPr>
          <w:rFonts w:hint="eastAsia"/>
        </w:rPr>
        <w:t>(</w:t>
      </w:r>
      <w:r w:rsidRPr="00B65346">
        <w:rPr>
          <w:rFonts w:hint="eastAsia"/>
        </w:rPr>
        <w:t>二</w:t>
      </w:r>
      <w:r w:rsidRPr="00B65346">
        <w:rPr>
          <w:rFonts w:hint="eastAsia"/>
        </w:rPr>
        <w:t>)</w:t>
      </w:r>
      <w:r w:rsidRPr="00B65346">
        <w:rPr>
          <w:rFonts w:hint="eastAsia"/>
        </w:rPr>
        <w:t>管理特点</w:t>
      </w:r>
    </w:p>
    <w:p w:rsidR="00613002" w:rsidRPr="00B65346" w:rsidRDefault="00613002" w:rsidP="00CD07B3">
      <w:pPr>
        <w:pStyle w:val="af3"/>
      </w:pPr>
      <w:r w:rsidRPr="00B65346">
        <w:rPr>
          <w:rFonts w:hint="eastAsia"/>
        </w:rPr>
        <w:t>与组织结构相适应，各自的管理也是不同的。纯粹型金融控股公司模式由于母公司没有自身的经营业务，实行的是战略管理和事业部管理相分离，这样，母公司把对事业部的管理交给子公司，这种公司战略管理与事业部管理相分离的管理体制特别适合庞大的企业集团，尤其那些跨国经营的大型跨国公司，这也是目前世界上大部分像花旗集团一样的超级金融集团所采用的组织模式。</w:t>
      </w:r>
    </w:p>
    <w:p w:rsidR="00613002" w:rsidRPr="00B65346" w:rsidRDefault="00613002" w:rsidP="00CD07B3">
      <w:pPr>
        <w:pStyle w:val="af3"/>
      </w:pPr>
      <w:r w:rsidRPr="00B65346">
        <w:rPr>
          <w:rFonts w:hint="eastAsia"/>
        </w:rPr>
        <w:t>经营型金融控股公司模式则正好相反，母公司的战略管理和事业部管理相统</w:t>
      </w:r>
    </w:p>
    <w:p w:rsidR="00613002" w:rsidRPr="00B65346" w:rsidRDefault="00613002" w:rsidP="002B1E19">
      <w:pPr>
        <w:pStyle w:val="af3"/>
        <w:ind w:firstLineChars="0" w:firstLine="0"/>
      </w:pPr>
      <w:r w:rsidRPr="00B65346">
        <w:rPr>
          <w:rFonts w:hint="eastAsia"/>
        </w:rPr>
        <w:t>一、相结合，这罩就存在一个管理效率的问题，而且母子公司之间的利益冲突还会影响到下属控股子公司的经营积极性。</w:t>
      </w:r>
    </w:p>
    <w:p w:rsidR="00613002" w:rsidRPr="00B65346" w:rsidRDefault="00613002" w:rsidP="00CD07B3">
      <w:pPr>
        <w:pStyle w:val="af3"/>
      </w:pPr>
      <w:r w:rsidRPr="00B65346">
        <w:rPr>
          <w:rFonts w:hint="eastAsia"/>
        </w:rPr>
        <w:t>对于多元型金融控股公司模式来说，因为其组织结构层次多，管理更复杂，如何提高其管理效率是其必然要面对的问题。从该种模式的管理经验来看，母公司直接参与战略管理型和间接参与战略协调型的战略管理模式值得借鉴。前者在战略管理决策上强调深入参与子公司的战略制定与实施时，母公司拥有对战略决策的决定性发言权，同时追求在控股公司的主导下各个子公司之间的协同效应和信息以及资源的共享；而后者的战略管理决策主要由各子公司负责制定，并进行决策实施，母公司只是检验和控制其与集团公司的发展战略的一致性，在整个集团内部，重视各个子公司的协调，通过与子公司的协调，达到子公司之间的协同效应以及信息和资源共享。</w:t>
      </w:r>
    </w:p>
    <w:p w:rsidR="00613002" w:rsidRPr="00B65346" w:rsidRDefault="00613002" w:rsidP="00CD07B3">
      <w:pPr>
        <w:pStyle w:val="af3"/>
      </w:pPr>
      <w:r w:rsidRPr="00B65346">
        <w:rPr>
          <w:rFonts w:hint="eastAsia"/>
        </w:rPr>
        <w:t>(</w:t>
      </w:r>
      <w:r w:rsidRPr="00B65346">
        <w:rPr>
          <w:rFonts w:hint="eastAsia"/>
        </w:rPr>
        <w:t>三</w:t>
      </w:r>
      <w:r w:rsidRPr="00B65346">
        <w:rPr>
          <w:rFonts w:hint="eastAsia"/>
        </w:rPr>
        <w:t>)</w:t>
      </w:r>
      <w:r w:rsidRPr="00B65346">
        <w:rPr>
          <w:rFonts w:hint="eastAsia"/>
        </w:rPr>
        <w:t>协同效应</w:t>
      </w:r>
      <w:r w:rsidR="003B3737" w:rsidRPr="00B65346">
        <w:rPr>
          <w:rFonts w:hint="eastAsia"/>
        </w:rPr>
        <w:t>。证券、保险等多种金融业务，也可以向实业渗透。而不同的业务组合，会对金融控股公司发展模式的选择产生重要影响。特别是在我国这样实行“分业经营、分业监管”制度的国家。</w:t>
      </w:r>
    </w:p>
    <w:p w:rsidR="00613002" w:rsidRPr="00B65346" w:rsidRDefault="00613002" w:rsidP="00CD07B3">
      <w:pPr>
        <w:pStyle w:val="af3"/>
      </w:pPr>
    </w:p>
    <w:p w:rsidR="00613002" w:rsidRPr="00B65346" w:rsidRDefault="00613002" w:rsidP="000070B4">
      <w:pPr>
        <w:pStyle w:val="af3"/>
        <w:ind w:firstLineChars="0" w:firstLine="0"/>
      </w:pPr>
      <w:bookmarkStart w:id="7" w:name="_Toc258260173"/>
      <w:r w:rsidRPr="00B65346">
        <w:rPr>
          <w:rFonts w:hint="eastAsia"/>
        </w:rPr>
        <w:t>第</w:t>
      </w:r>
      <w:r w:rsidR="005E4AE1">
        <w:rPr>
          <w:rFonts w:hint="eastAsia"/>
        </w:rPr>
        <w:t>二</w:t>
      </w:r>
      <w:r w:rsidRPr="00B65346">
        <w:rPr>
          <w:rFonts w:hint="eastAsia"/>
        </w:rPr>
        <w:t>章对我国金融控股公司发展的政策建议</w:t>
      </w:r>
      <w:bookmarkEnd w:id="7"/>
    </w:p>
    <w:p w:rsidR="00613002" w:rsidRPr="00B65346" w:rsidRDefault="00613002" w:rsidP="00CD07B3">
      <w:pPr>
        <w:pStyle w:val="af3"/>
      </w:pPr>
      <w:r w:rsidRPr="00B65346">
        <w:rPr>
          <w:rFonts w:hint="eastAsia"/>
        </w:rPr>
        <w:t>中国的金融业起步较晚，而且长期处于计划经济体制下，金融创新的动力和空间较小。但随着中国改革开放的深入进行，特别是加入</w:t>
      </w:r>
      <w:r w:rsidRPr="00B65346">
        <w:rPr>
          <w:rFonts w:hint="eastAsia"/>
        </w:rPr>
        <w:t>WTO</w:t>
      </w:r>
      <w:r w:rsidRPr="00B65346">
        <w:rPr>
          <w:rFonts w:hint="eastAsia"/>
        </w:rPr>
        <w:t>后，金融业的对外开放迫在眉睫，金融控股公司模式可以作为我国金融业改革的一个过度阶段。</w:t>
      </w:r>
      <w:proofErr w:type="gramStart"/>
      <w:r w:rsidRPr="00B65346">
        <w:rPr>
          <w:rFonts w:hint="eastAsia"/>
        </w:rPr>
        <w:t>本章先</w:t>
      </w:r>
      <w:proofErr w:type="gramEnd"/>
      <w:r w:rsidRPr="00B65346">
        <w:rPr>
          <w:rFonts w:hint="eastAsia"/>
        </w:rPr>
        <w:t>对我国的金融改革和发展的历程做一简单回顾，考察一下我国金融控股公司的现状，再结合国外经验，寻找出一种适合中国实际的金融控股公司发展模式。</w:t>
      </w:r>
    </w:p>
    <w:p w:rsidR="00613002" w:rsidRPr="00B65346" w:rsidRDefault="00613002" w:rsidP="00D14524">
      <w:pPr>
        <w:pStyle w:val="af3"/>
        <w:ind w:firstLineChars="0" w:firstLine="0"/>
      </w:pPr>
      <w:bookmarkStart w:id="8" w:name="_Toc258260174"/>
      <w:r w:rsidRPr="00B65346">
        <w:rPr>
          <w:rFonts w:hint="eastAsia"/>
        </w:rPr>
        <w:t>第一节中国金融控股公司产生与发展的必然性</w:t>
      </w:r>
      <w:bookmarkEnd w:id="8"/>
    </w:p>
    <w:p w:rsidR="00613002" w:rsidRPr="00B65346" w:rsidRDefault="00613002" w:rsidP="00CD07B3">
      <w:pPr>
        <w:pStyle w:val="af3"/>
      </w:pPr>
      <w:r w:rsidRPr="00B65346">
        <w:rPr>
          <w:rFonts w:hint="eastAsia"/>
        </w:rPr>
        <w:t>本节，我们首先回顾我国现代金融业产生、发展的历程，从中可以掌握金融</w:t>
      </w:r>
    </w:p>
    <w:p w:rsidR="00613002" w:rsidRPr="00B65346" w:rsidRDefault="00613002" w:rsidP="00CD07B3">
      <w:pPr>
        <w:pStyle w:val="af3"/>
      </w:pPr>
      <w:r w:rsidRPr="00B65346">
        <w:rPr>
          <w:rFonts w:hint="eastAsia"/>
        </w:rPr>
        <w:lastRenderedPageBreak/>
        <w:t>控股公司在我国产生、发展的历史背景，之后我们会对金融控股公司在我国发展的必然性做具体分析。</w:t>
      </w:r>
    </w:p>
    <w:p w:rsidR="00613002" w:rsidRPr="00B65346" w:rsidRDefault="00613002" w:rsidP="00D14524">
      <w:pPr>
        <w:pStyle w:val="af3"/>
        <w:ind w:firstLineChars="0" w:firstLine="0"/>
      </w:pPr>
      <w:r w:rsidRPr="00B65346">
        <w:rPr>
          <w:rFonts w:hint="eastAsia"/>
        </w:rPr>
        <w:t>一、中国金融业改革发展回顾</w:t>
      </w:r>
    </w:p>
    <w:p w:rsidR="00613002" w:rsidRPr="00B65346" w:rsidRDefault="00613002" w:rsidP="00CD07B3">
      <w:pPr>
        <w:pStyle w:val="af3"/>
      </w:pPr>
      <w:r w:rsidRPr="00B65346">
        <w:rPr>
          <w:rFonts w:hint="eastAsia"/>
        </w:rPr>
        <w:t>中国现代金融体系的建立可追溯到新中国成立前后。新中国成立前，中国的</w:t>
      </w:r>
    </w:p>
    <w:p w:rsidR="00613002" w:rsidRPr="00B65346" w:rsidRDefault="00613002" w:rsidP="00CD07B3">
      <w:pPr>
        <w:pStyle w:val="af3"/>
      </w:pPr>
      <w:r w:rsidRPr="00B65346">
        <w:rPr>
          <w:rFonts w:hint="eastAsia"/>
        </w:rPr>
        <w:t>金融体系是以银行为绝对主导的，官办、官商合办以及商办银行共同构成了当</w:t>
      </w:r>
      <w:proofErr w:type="gramStart"/>
      <w:r w:rsidRPr="00B65346">
        <w:rPr>
          <w:rFonts w:hint="eastAsia"/>
        </w:rPr>
        <w:t>时金融</w:t>
      </w:r>
      <w:proofErr w:type="gramEnd"/>
      <w:r w:rsidRPr="00B65346">
        <w:rPr>
          <w:rFonts w:hint="eastAsia"/>
        </w:rPr>
        <w:t>体系的主体，混业经营是其主要特征。</w:t>
      </w:r>
    </w:p>
    <w:p w:rsidR="00613002" w:rsidRPr="00B65346" w:rsidRDefault="00613002" w:rsidP="00CD07B3">
      <w:pPr>
        <w:pStyle w:val="af3"/>
      </w:pPr>
      <w:r w:rsidRPr="00B65346">
        <w:rPr>
          <w:rFonts w:hint="eastAsia"/>
        </w:rPr>
        <w:t>新中国成立后，政府效仿苏联模式实行单一银行制度，接管和改造了前国民</w:t>
      </w:r>
    </w:p>
    <w:p w:rsidR="00613002" w:rsidRPr="00B65346" w:rsidRDefault="00613002" w:rsidP="00CD07B3">
      <w:pPr>
        <w:pStyle w:val="af3"/>
      </w:pPr>
      <w:r w:rsidRPr="00B65346">
        <w:rPr>
          <w:rFonts w:hint="eastAsia"/>
        </w:rPr>
        <w:t>政府所有的国家银行和保险公司，对民族资本银行实行赎买政策，从而建立起适应集中计划经济体制的金融体系。在</w:t>
      </w:r>
      <w:r w:rsidRPr="00B65346">
        <w:rPr>
          <w:rFonts w:hint="eastAsia"/>
        </w:rPr>
        <w:t>1957</w:t>
      </w:r>
      <w:r w:rsidRPr="00B65346">
        <w:rPr>
          <w:rFonts w:hint="eastAsia"/>
        </w:rPr>
        <w:t>年撤销了四年前建立的中国农业银行后，全国范围内只有一家银行，即中国人民银行，随后又撤销了它的各区行，从而形成大一统的</w:t>
      </w:r>
      <w:proofErr w:type="gramStart"/>
      <w:r w:rsidRPr="00B65346">
        <w:rPr>
          <w:rFonts w:hint="eastAsia"/>
        </w:rPr>
        <w:t>垂赢管理</w:t>
      </w:r>
      <w:proofErr w:type="gramEnd"/>
      <w:r w:rsidRPr="00B65346">
        <w:rPr>
          <w:rFonts w:hint="eastAsia"/>
        </w:rPr>
        <w:t>的银行体系，实行统收统支、统存统贷的内部资金管理制度。这时候不仅不存在以资本市场为主要部分的现代金融体系，而且银行体系自身也是不全面的，随后文革时期，中国人民银行不复存在，被并入到财政部，</w:t>
      </w:r>
      <w:r w:rsidRPr="00B65346">
        <w:rPr>
          <w:rFonts w:hint="eastAsia"/>
        </w:rPr>
        <w:t>1978</w:t>
      </w:r>
      <w:r w:rsidRPr="00B65346">
        <w:rPr>
          <w:rFonts w:hint="eastAsia"/>
        </w:rPr>
        <w:t>年恢复。这是一个特殊时期，有着强烈的时代特征和政治背景。</w:t>
      </w:r>
    </w:p>
    <w:p w:rsidR="00613002" w:rsidRPr="00B65346" w:rsidRDefault="00613002" w:rsidP="00CD07B3">
      <w:pPr>
        <w:pStyle w:val="af3"/>
      </w:pPr>
      <w:r w:rsidRPr="00B65346">
        <w:rPr>
          <w:rFonts w:hint="eastAsia"/>
        </w:rPr>
        <w:t>改革开放后，中国金融业逐渐步入正轨，走上健康发展之路。先后恢复和成立了中国农业银行、中国银行、中国建设银行、交通银行，并成立了一大批商业银行，包括中信实业银行、光大银行、华夏银行、招商银行等，还有民营的中国民生银行。中国目前的金融体系包括三层次：以中国人民银行为中央银行是第一层次：第二层是其他存款性公司，包括国有独资商业银行、股份制商业银行、城市商业银行和农村商业银行、城市信用社和农村信用社、外资银行、中国农业发展银行和其他存款货币公司</w:t>
      </w:r>
      <w:r w:rsidRPr="00B65346">
        <w:rPr>
          <w:rFonts w:hint="eastAsia"/>
        </w:rPr>
        <w:t>(</w:t>
      </w:r>
      <w:r w:rsidRPr="00B65346">
        <w:rPr>
          <w:rFonts w:hint="eastAsia"/>
        </w:rPr>
        <w:t>包括中资和在中国的外资企业集团财务公司以及国家</w:t>
      </w:r>
      <w:proofErr w:type="gramStart"/>
      <w:r w:rsidRPr="00B65346">
        <w:rPr>
          <w:rFonts w:hint="eastAsia"/>
        </w:rPr>
        <w:t>丌</w:t>
      </w:r>
      <w:proofErr w:type="gramEnd"/>
      <w:r w:rsidRPr="00B65346">
        <w:rPr>
          <w:rFonts w:hint="eastAsia"/>
        </w:rPr>
        <w:t>发银行、中国进出口银行</w:t>
      </w:r>
      <w:r w:rsidRPr="00B65346">
        <w:rPr>
          <w:rFonts w:hint="eastAsia"/>
        </w:rPr>
        <w:t>)</w:t>
      </w:r>
      <w:r w:rsidRPr="00B65346">
        <w:rPr>
          <w:rFonts w:hint="eastAsia"/>
        </w:rPr>
        <w:t>，第三层则是除中央银行和其他存款性公司以外的其他金融公司，主要包括信托投资公司、金融租赁公司、保险公司、证券公司、证券投资基金管理有限公司、养老基金公司、资产管理公司、担保公司、期货公司、证券交易所和期货交易所等</w:t>
      </w:r>
      <w:r w:rsidRPr="00B65346">
        <w:rPr>
          <w:rFonts w:hint="eastAsia"/>
        </w:rPr>
        <w:t>(</w:t>
      </w:r>
      <w:r w:rsidRPr="00B65346">
        <w:rPr>
          <w:rFonts w:hint="eastAsia"/>
        </w:rPr>
        <w:t>《关于修订中国货币供应量统计方案的研究报告》，中国人民银行研究局，</w:t>
      </w:r>
      <w:r w:rsidRPr="00B65346">
        <w:rPr>
          <w:rFonts w:hint="eastAsia"/>
        </w:rPr>
        <w:t>2004)</w:t>
      </w:r>
      <w:r w:rsidRPr="00B65346">
        <w:rPr>
          <w:rFonts w:hint="eastAsia"/>
        </w:rPr>
        <w:t>。</w:t>
      </w:r>
    </w:p>
    <w:p w:rsidR="00613002" w:rsidRPr="00B65346" w:rsidRDefault="00613002" w:rsidP="00CD07B3">
      <w:pPr>
        <w:pStyle w:val="af3"/>
      </w:pPr>
      <w:r w:rsidRPr="00B65346">
        <w:rPr>
          <w:rFonts w:hint="eastAsia"/>
        </w:rPr>
        <w:t>这段时期</w:t>
      </w:r>
      <w:r w:rsidRPr="00B65346">
        <w:rPr>
          <w:rFonts w:hint="eastAsia"/>
        </w:rPr>
        <w:t>(</w:t>
      </w:r>
      <w:r w:rsidRPr="00B65346">
        <w:rPr>
          <w:rFonts w:hint="eastAsia"/>
        </w:rPr>
        <w:t>改革开放后至今</w:t>
      </w:r>
      <w:r w:rsidRPr="00B65346">
        <w:rPr>
          <w:rFonts w:hint="eastAsia"/>
        </w:rPr>
        <w:t>)</w:t>
      </w:r>
      <w:r w:rsidRPr="00B65346">
        <w:rPr>
          <w:rFonts w:hint="eastAsia"/>
        </w:rPr>
        <w:t>中国在</w:t>
      </w:r>
      <w:proofErr w:type="gramStart"/>
      <w:r w:rsidRPr="00B65346">
        <w:rPr>
          <w:rFonts w:hint="eastAsia"/>
        </w:rPr>
        <w:t>会融制度</w:t>
      </w:r>
      <w:proofErr w:type="gramEnd"/>
      <w:r w:rsidRPr="00B65346">
        <w:rPr>
          <w:rFonts w:hint="eastAsia"/>
        </w:rPr>
        <w:t>上可划分为两个阶段，</w:t>
      </w:r>
      <w:r w:rsidRPr="00B65346">
        <w:rPr>
          <w:rFonts w:hint="eastAsia"/>
        </w:rPr>
        <w:t>1980</w:t>
      </w:r>
      <w:r w:rsidRPr="00B65346">
        <w:rPr>
          <w:rFonts w:hint="eastAsia"/>
        </w:rPr>
        <w:t>年到</w:t>
      </w:r>
      <w:r w:rsidRPr="00B65346">
        <w:rPr>
          <w:rFonts w:hint="eastAsia"/>
        </w:rPr>
        <w:t>1993</w:t>
      </w:r>
      <w:r w:rsidRPr="00B65346">
        <w:rPr>
          <w:rFonts w:hint="eastAsia"/>
        </w:rPr>
        <w:t>年，这期间是一种混业经营状态：</w:t>
      </w:r>
      <w:r w:rsidRPr="00B65346">
        <w:rPr>
          <w:rFonts w:hint="eastAsia"/>
        </w:rPr>
        <w:t>1993</w:t>
      </w:r>
      <w:r w:rsidRPr="00B65346">
        <w:rPr>
          <w:rFonts w:hint="eastAsia"/>
        </w:rPr>
        <w:t>年至今则是严格的“分业经营、分业监管”。</w:t>
      </w:r>
      <w:r w:rsidRPr="00B65346">
        <w:rPr>
          <w:rFonts w:hint="eastAsia"/>
        </w:rPr>
        <w:t>1993</w:t>
      </w:r>
      <w:r w:rsidRPr="00B65346">
        <w:rPr>
          <w:rFonts w:hint="eastAsia"/>
        </w:rPr>
        <w:t>年前，根据</w:t>
      </w:r>
      <w:r w:rsidRPr="00B65346">
        <w:rPr>
          <w:rFonts w:hint="eastAsia"/>
        </w:rPr>
        <w:t>1980</w:t>
      </w:r>
      <w:r w:rsidRPr="00B65346">
        <w:rPr>
          <w:rFonts w:hint="eastAsia"/>
        </w:rPr>
        <w:t>年国务院《关于推动经济联合的暂行规定》和中国人民银行《关于积极开办信托业务的通知》，促成了商业银行从事信托和证券业务，并且以发展“三产”名义，投资开办了贸易、商业、酒店等各种自营性实体。</w:t>
      </w:r>
    </w:p>
    <w:p w:rsidR="00613002" w:rsidRPr="00B65346" w:rsidRDefault="00613002" w:rsidP="00CD07B3">
      <w:pPr>
        <w:pStyle w:val="af3"/>
      </w:pPr>
      <w:r w:rsidRPr="00B65346">
        <w:rPr>
          <w:rFonts w:hint="eastAsia"/>
        </w:rPr>
        <w:t>这样新中国成立后的混业经营制度开始于</w:t>
      </w:r>
      <w:r w:rsidRPr="00B65346">
        <w:rPr>
          <w:rFonts w:hint="eastAsia"/>
        </w:rPr>
        <w:t>80</w:t>
      </w:r>
      <w:r w:rsidRPr="00B65346">
        <w:rPr>
          <w:rFonts w:hint="eastAsia"/>
        </w:rPr>
        <w:t>年代初，并在</w:t>
      </w:r>
      <w:r w:rsidRPr="00B65346">
        <w:rPr>
          <w:rFonts w:hint="eastAsia"/>
        </w:rPr>
        <w:t>90</w:t>
      </w:r>
      <w:r w:rsidRPr="00B65346">
        <w:rPr>
          <w:rFonts w:hint="eastAsia"/>
        </w:rPr>
        <w:t>年代初随着证券市场的建立和形成，以及银行办“三产”的热湖兴起，中国金融界全面走向混业经营制度。但是当时出于金融监管部门尚不具备混业监管的技术和制度准备，银行资金大量流向证券市场和房地产市场，助长了大量投机行为，随之而来的是经济泡沫现象和金融秩序混乱，严重地影响到经济的持续健康快速发展。于是中央开始整治金融业，</w:t>
      </w:r>
      <w:smartTag w:uri="urn:schemas-microsoft-com:office:smarttags" w:element="chsdate">
        <w:smartTagPr>
          <w:attr w:name="IsROCDate" w:val="False"/>
          <w:attr w:name="IsLunarDate" w:val="False"/>
          <w:attr w:name="Day" w:val="14"/>
          <w:attr w:name="Month" w:val="11"/>
          <w:attr w:name="Year" w:val="1993"/>
        </w:smartTagPr>
        <w:r w:rsidRPr="00B65346">
          <w:rPr>
            <w:rFonts w:hint="eastAsia"/>
          </w:rPr>
          <w:t>1993</w:t>
        </w:r>
        <w:r w:rsidRPr="00B65346">
          <w:rPr>
            <w:rFonts w:hint="eastAsia"/>
          </w:rPr>
          <w:t>年</w:t>
        </w:r>
        <w:r w:rsidRPr="00B65346">
          <w:rPr>
            <w:rFonts w:hint="eastAsia"/>
          </w:rPr>
          <w:t>11</w:t>
        </w:r>
        <w:r w:rsidRPr="00B65346">
          <w:rPr>
            <w:rFonts w:hint="eastAsia"/>
          </w:rPr>
          <w:t>月</w:t>
        </w:r>
        <w:r w:rsidRPr="00B65346">
          <w:rPr>
            <w:rFonts w:hint="eastAsia"/>
          </w:rPr>
          <w:t>14</w:t>
        </w:r>
        <w:r w:rsidRPr="00B65346">
          <w:rPr>
            <w:rFonts w:hint="eastAsia"/>
          </w:rPr>
          <w:t>日</w:t>
        </w:r>
      </w:smartTag>
      <w:r w:rsidRPr="00B65346">
        <w:rPr>
          <w:rFonts w:hint="eastAsia"/>
        </w:rPr>
        <w:t>中共十四届三中全会通过了《中共中央关于建立社会主义市场经济体制若干问题的决定》，首次明确提出“银</w:t>
      </w:r>
      <w:r w:rsidRPr="00B65346">
        <w:rPr>
          <w:rFonts w:hint="eastAsia"/>
        </w:rPr>
        <w:lastRenderedPageBreak/>
        <w:t>行业和证券业实行分业管理”，其直接依据是当时国内金融秩序混乱的局面以及金融监管部门的监管经验和能力尚不丰富和强大。随后，</w:t>
      </w:r>
      <w:smartTag w:uri="urn:schemas-microsoft-com:office:smarttags" w:element="chsdate">
        <w:smartTagPr>
          <w:attr w:name="IsROCDate" w:val="False"/>
          <w:attr w:name="IsLunarDate" w:val="False"/>
          <w:attr w:name="Day" w:val="1"/>
          <w:attr w:name="Month" w:val="7"/>
          <w:attr w:name="Year" w:val="1995"/>
        </w:smartTagPr>
        <w:r w:rsidRPr="00B65346">
          <w:rPr>
            <w:rFonts w:hint="eastAsia"/>
          </w:rPr>
          <w:t>1995</w:t>
        </w:r>
        <w:r w:rsidRPr="00B65346">
          <w:rPr>
            <w:rFonts w:hint="eastAsia"/>
          </w:rPr>
          <w:t>年</w:t>
        </w:r>
        <w:r w:rsidRPr="00B65346">
          <w:rPr>
            <w:rFonts w:hint="eastAsia"/>
          </w:rPr>
          <w:t>7</w:t>
        </w:r>
        <w:r w:rsidRPr="00B65346">
          <w:rPr>
            <w:rFonts w:hint="eastAsia"/>
          </w:rPr>
          <w:t>月</w:t>
        </w:r>
        <w:r w:rsidRPr="00B65346">
          <w:rPr>
            <w:rFonts w:hint="eastAsia"/>
          </w:rPr>
          <w:t>1</w:t>
        </w:r>
        <w:r w:rsidRPr="00B65346">
          <w:rPr>
            <w:rFonts w:hint="eastAsia"/>
          </w:rPr>
          <w:t>日</w:t>
        </w:r>
      </w:smartTag>
      <w:r w:rsidRPr="00B65346">
        <w:rPr>
          <w:rFonts w:hint="eastAsia"/>
        </w:rPr>
        <w:t>施行的《中华人民共和国商业银行法》、</w:t>
      </w:r>
      <w:r w:rsidRPr="00B65346">
        <w:rPr>
          <w:rFonts w:hint="eastAsia"/>
        </w:rPr>
        <w:t>1999</w:t>
      </w:r>
      <w:r w:rsidRPr="00B65346">
        <w:rPr>
          <w:rFonts w:hint="eastAsia"/>
        </w:rPr>
        <w:t>年《中华人民共和国证券法》和</w:t>
      </w:r>
      <w:smartTag w:uri="urn:schemas-microsoft-com:office:smarttags" w:element="chsdate">
        <w:smartTagPr>
          <w:attr w:name="IsROCDate" w:val="False"/>
          <w:attr w:name="IsLunarDate" w:val="False"/>
          <w:attr w:name="Day" w:val="25"/>
          <w:attr w:name="Month" w:val="12"/>
          <w:attr w:name="Year" w:val="1999"/>
        </w:smartTagPr>
        <w:r w:rsidRPr="00B65346">
          <w:rPr>
            <w:rFonts w:hint="eastAsia"/>
          </w:rPr>
          <w:t>1999</w:t>
        </w:r>
        <w:r w:rsidRPr="00B65346">
          <w:rPr>
            <w:rFonts w:hint="eastAsia"/>
          </w:rPr>
          <w:t>年</w:t>
        </w:r>
        <w:r w:rsidRPr="00B65346">
          <w:rPr>
            <w:rFonts w:hint="eastAsia"/>
          </w:rPr>
          <w:t>12</w:t>
        </w:r>
        <w:r w:rsidRPr="00B65346">
          <w:rPr>
            <w:rFonts w:hint="eastAsia"/>
          </w:rPr>
          <w:t>月</w:t>
        </w:r>
        <w:r w:rsidRPr="00B65346">
          <w:rPr>
            <w:rFonts w:hint="eastAsia"/>
          </w:rPr>
          <w:t>25</w:t>
        </w:r>
        <w:r w:rsidRPr="00B65346">
          <w:rPr>
            <w:rFonts w:hint="eastAsia"/>
          </w:rPr>
          <w:t>日</w:t>
        </w:r>
      </w:smartTag>
      <w:r w:rsidRPr="00B65346">
        <w:rPr>
          <w:rFonts w:hint="eastAsia"/>
        </w:rPr>
        <w:t>《国务院关于金融体制改革的决定》，相继一系列的法律法规和政策的出台，最终确定了中国金融业的“分业经营、分业监管”制度。并且相继成立了中国证券业监督管理委员会、中国保险业监督管理委员会和中国银行业监督管理委员会，实施金融分业监管，在组织机构上</w:t>
      </w:r>
      <w:proofErr w:type="gramStart"/>
      <w:r w:rsidRPr="00B65346">
        <w:rPr>
          <w:rFonts w:hint="eastAsia"/>
        </w:rPr>
        <w:t>保障分</w:t>
      </w:r>
      <w:proofErr w:type="gramEnd"/>
      <w:r w:rsidRPr="00B65346">
        <w:rPr>
          <w:rFonts w:hint="eastAsia"/>
        </w:rPr>
        <w:t>业经营的实施。</w:t>
      </w:r>
    </w:p>
    <w:p w:rsidR="00613002" w:rsidRPr="00B65346" w:rsidRDefault="00613002" w:rsidP="00D14524">
      <w:pPr>
        <w:pStyle w:val="af3"/>
        <w:ind w:firstLineChars="0" w:firstLine="0"/>
      </w:pPr>
      <w:r w:rsidRPr="00B65346">
        <w:rPr>
          <w:rFonts w:hint="eastAsia"/>
        </w:rPr>
        <w:t>二、中国金融控股公司产生与发展的必然性</w:t>
      </w:r>
    </w:p>
    <w:p w:rsidR="00613002" w:rsidRPr="00B65346" w:rsidRDefault="00613002" w:rsidP="00CD07B3">
      <w:pPr>
        <w:pStyle w:val="af3"/>
      </w:pPr>
      <w:r w:rsidRPr="00B65346">
        <w:rPr>
          <w:rFonts w:hint="eastAsia"/>
        </w:rPr>
        <w:t>在</w:t>
      </w:r>
      <w:r w:rsidRPr="00B65346">
        <w:rPr>
          <w:rFonts w:hint="eastAsia"/>
        </w:rPr>
        <w:t>20</w:t>
      </w:r>
      <w:r w:rsidRPr="00B65346">
        <w:rPr>
          <w:rFonts w:hint="eastAsia"/>
        </w:rPr>
        <w:t>世纪</w:t>
      </w:r>
      <w:r w:rsidRPr="00B65346">
        <w:rPr>
          <w:rFonts w:hint="eastAsia"/>
        </w:rPr>
        <w:t>90</w:t>
      </w:r>
      <w:r w:rsidRPr="00B65346">
        <w:rPr>
          <w:rFonts w:hint="eastAsia"/>
        </w:rPr>
        <w:t>年代初以前，我国实行金融混业经营体制。随着改革开放的深入，经济泡沫逐渐产生，并伴随混乱的金融秩序而不断膨胀。</w:t>
      </w:r>
      <w:r w:rsidRPr="00B65346">
        <w:rPr>
          <w:rFonts w:hint="eastAsia"/>
        </w:rPr>
        <w:t>1993</w:t>
      </w:r>
      <w:r w:rsidRPr="00B65346">
        <w:rPr>
          <w:rFonts w:hint="eastAsia"/>
        </w:rPr>
        <w:t>年起，在政府主导下，我国的金融体制进行了强制变迁，由分业经营代替混业经营。</w:t>
      </w:r>
      <w:r w:rsidRPr="00B65346">
        <w:rPr>
          <w:rFonts w:hint="eastAsia"/>
        </w:rPr>
        <w:t>1995</w:t>
      </w:r>
      <w:r w:rsidRPr="00B65346">
        <w:rPr>
          <w:rFonts w:hint="eastAsia"/>
        </w:rPr>
        <w:t>年颁布的《中华人民共和国银行法》，为分业经营提供了法律依据。加入</w:t>
      </w:r>
      <w:r w:rsidRPr="00B65346">
        <w:rPr>
          <w:rFonts w:hint="eastAsia"/>
        </w:rPr>
        <w:t>WTO</w:t>
      </w:r>
      <w:r w:rsidRPr="00B65346">
        <w:rPr>
          <w:rFonts w:hint="eastAsia"/>
        </w:rPr>
        <w:t>以后，我国金融业将逐步对外开放，即将面临国内金融机构分业经营、国外金融机构混业经营的局面。无论是从世界金融业的发展趋势来看，还是从国内金融业的最新动向来看，</w:t>
      </w:r>
      <w:proofErr w:type="gramStart"/>
      <w:r w:rsidRPr="00B65346">
        <w:rPr>
          <w:rFonts w:hint="eastAsia"/>
        </w:rPr>
        <w:t>不</w:t>
      </w:r>
      <w:proofErr w:type="gramEnd"/>
      <w:r w:rsidRPr="00B65346">
        <w:rPr>
          <w:rFonts w:hint="eastAsia"/>
        </w:rPr>
        <w:t>同业态之间的金融业务融合已经成为各类金融机构提高自身综合竞争能力的重要途径。虽然目前我国金融控股公司在法律、法规方面还处于空白，但金融控股公司已经成为一种事实存在的经济形式。</w:t>
      </w:r>
    </w:p>
    <w:p w:rsidR="009E4CB2" w:rsidRPr="00B65346" w:rsidRDefault="009E4CB2" w:rsidP="00D14524">
      <w:pPr>
        <w:pStyle w:val="af3"/>
        <w:ind w:firstLineChars="0" w:firstLine="0"/>
      </w:pPr>
      <w:bookmarkStart w:id="9" w:name="_Toc258260175"/>
      <w:r w:rsidRPr="00B65346">
        <w:rPr>
          <w:rFonts w:hint="eastAsia"/>
        </w:rPr>
        <w:t>第二节中国金融控股公司发展现状</w:t>
      </w:r>
      <w:bookmarkEnd w:id="9"/>
    </w:p>
    <w:p w:rsidR="009E4CB2" w:rsidRPr="00B65346" w:rsidRDefault="009E4CB2" w:rsidP="00D14524">
      <w:pPr>
        <w:pStyle w:val="af3"/>
        <w:ind w:firstLineChars="0" w:firstLine="0"/>
      </w:pPr>
      <w:r w:rsidRPr="00B65346">
        <w:rPr>
          <w:rFonts w:hint="eastAsia"/>
        </w:rPr>
        <w:t>一、中国金融控股公司发展模式分析</w:t>
      </w:r>
    </w:p>
    <w:p w:rsidR="009E4CB2" w:rsidRPr="00B65346" w:rsidRDefault="009E4CB2" w:rsidP="00CD07B3">
      <w:pPr>
        <w:pStyle w:val="af3"/>
      </w:pPr>
      <w:r w:rsidRPr="00B65346">
        <w:rPr>
          <w:rFonts w:hint="eastAsia"/>
        </w:rPr>
        <w:t>由于上</w:t>
      </w:r>
      <w:proofErr w:type="gramStart"/>
      <w:r w:rsidRPr="00B65346">
        <w:rPr>
          <w:rFonts w:hint="eastAsia"/>
        </w:rPr>
        <w:t>节分析</w:t>
      </w:r>
      <w:proofErr w:type="gramEnd"/>
      <w:r w:rsidRPr="00B65346">
        <w:rPr>
          <w:rFonts w:hint="eastAsia"/>
        </w:rPr>
        <w:t>的种种因素的推动，在我国金融业分业经营的体制下，仍然出</w:t>
      </w:r>
    </w:p>
    <w:p w:rsidR="009E4CB2" w:rsidRPr="00B65346" w:rsidRDefault="009E4CB2" w:rsidP="00CD07B3">
      <w:pPr>
        <w:pStyle w:val="af3"/>
      </w:pPr>
      <w:r w:rsidRPr="00B65346">
        <w:rPr>
          <w:rFonts w:hint="eastAsia"/>
        </w:rPr>
        <w:t>现了一批金融控股公司。这些金融控股公司按照其控股母公司的性质，可分为以下三类：</w:t>
      </w:r>
    </w:p>
    <w:p w:rsidR="009E4CB2" w:rsidRPr="00B65346" w:rsidRDefault="009E4CB2" w:rsidP="00CD07B3">
      <w:pPr>
        <w:pStyle w:val="af3"/>
      </w:pPr>
      <w:r w:rsidRPr="00B65346">
        <w:rPr>
          <w:rFonts w:hint="eastAsia"/>
        </w:rPr>
        <w:t>一是由非银行金融机构形成的金融控股公司。如中信控股，其前身是创办于</w:t>
      </w:r>
      <w:r w:rsidRPr="00B65346">
        <w:rPr>
          <w:rFonts w:hint="eastAsia"/>
        </w:rPr>
        <w:t>1979</w:t>
      </w:r>
      <w:r w:rsidRPr="00B65346">
        <w:rPr>
          <w:rFonts w:hint="eastAsia"/>
        </w:rPr>
        <w:t>年的中信集团，它曾控制着</w:t>
      </w:r>
      <w:r w:rsidRPr="00B65346">
        <w:rPr>
          <w:rFonts w:hint="eastAsia"/>
        </w:rPr>
        <w:t>16</w:t>
      </w:r>
      <w:r w:rsidRPr="00B65346">
        <w:rPr>
          <w:rFonts w:hint="eastAsia"/>
        </w:rPr>
        <w:t>个直属公司、</w:t>
      </w:r>
      <w:r w:rsidRPr="00B65346">
        <w:rPr>
          <w:rFonts w:hint="eastAsia"/>
        </w:rPr>
        <w:t>10</w:t>
      </w:r>
      <w:r w:rsidRPr="00B65346">
        <w:rPr>
          <w:rFonts w:hint="eastAsia"/>
        </w:rPr>
        <w:t>个地区公司、</w:t>
      </w:r>
      <w:r w:rsidRPr="00B65346">
        <w:rPr>
          <w:rFonts w:hint="eastAsia"/>
        </w:rPr>
        <w:t>7</w:t>
      </w:r>
      <w:r w:rsidRPr="00B65346">
        <w:rPr>
          <w:rFonts w:hint="eastAsia"/>
        </w:rPr>
        <w:t>个海外子公司、</w:t>
      </w:r>
      <w:r w:rsidRPr="00B65346">
        <w:rPr>
          <w:rFonts w:hint="eastAsia"/>
        </w:rPr>
        <w:t>3-I"</w:t>
      </w:r>
      <w:r w:rsidRPr="00B65346">
        <w:rPr>
          <w:rFonts w:hint="eastAsia"/>
        </w:rPr>
        <w:t>香港上市公司以及</w:t>
      </w:r>
      <w:r w:rsidRPr="00B65346">
        <w:rPr>
          <w:rFonts w:hint="eastAsia"/>
        </w:rPr>
        <w:t>4</w:t>
      </w:r>
      <w:r w:rsidRPr="00B65346">
        <w:rPr>
          <w:rFonts w:hint="eastAsia"/>
        </w:rPr>
        <w:t>个下属公司，涉及海内外银行、证券、保险、信托、融资租赁、实业、物业、旅游以及贸易行业。</w:t>
      </w:r>
      <w:r w:rsidRPr="00B65346">
        <w:rPr>
          <w:rFonts w:hint="eastAsia"/>
        </w:rPr>
        <w:t>2002</w:t>
      </w:r>
      <w:r w:rsidRPr="00B65346">
        <w:rPr>
          <w:rFonts w:hint="eastAsia"/>
        </w:rPr>
        <w:t>年底，经国务院批准，中信控股有限责任公司成为真正意义上的金融控股公司。</w:t>
      </w:r>
      <w:r w:rsidRPr="00B65346">
        <w:rPr>
          <w:rFonts w:hint="eastAsia"/>
        </w:rPr>
        <w:t>2004</w:t>
      </w:r>
      <w:r w:rsidRPr="00B65346">
        <w:rPr>
          <w:rFonts w:hint="eastAsia"/>
        </w:rPr>
        <w:t>年</w:t>
      </w:r>
      <w:r w:rsidRPr="00B65346">
        <w:rPr>
          <w:rFonts w:hint="eastAsia"/>
        </w:rPr>
        <w:t>1</w:t>
      </w:r>
      <w:r w:rsidRPr="00B65346">
        <w:rPr>
          <w:rFonts w:hint="eastAsia"/>
        </w:rPr>
        <w:t>月份，中信集团在上海正式推出了具有“混业”意义的金融产品“金融通”，通过这个产品，可以向中信集团所有的客户提供旗下子公司的金融服务，即手持“金融通”就可以在中信集团旗下的银行、保险、基金、证券和信托公司获得金融服务，这标志着中国分业</w:t>
      </w:r>
      <w:proofErr w:type="gramStart"/>
      <w:r w:rsidRPr="00B65346">
        <w:rPr>
          <w:rFonts w:hint="eastAsia"/>
        </w:rPr>
        <w:t>经营向混业</w:t>
      </w:r>
      <w:proofErr w:type="gramEnd"/>
      <w:r w:rsidRPr="00B65346">
        <w:rPr>
          <w:rFonts w:hint="eastAsia"/>
        </w:rPr>
        <w:t>经营的逐渐过渡。类似的还有平安集团等。</w:t>
      </w:r>
    </w:p>
    <w:p w:rsidR="009E4CB2" w:rsidRPr="00B65346" w:rsidRDefault="009E4CB2" w:rsidP="00CD07B3">
      <w:pPr>
        <w:pStyle w:val="af3"/>
      </w:pPr>
      <w:r w:rsidRPr="00B65346">
        <w:rPr>
          <w:rFonts w:hint="eastAsia"/>
        </w:rPr>
        <w:t>二是国有商业银行通过独资或合资成立的金融机构形态。</w:t>
      </w:r>
    </w:p>
    <w:p w:rsidR="0055042A" w:rsidRDefault="0055042A" w:rsidP="00CD07B3">
      <w:pPr>
        <w:pStyle w:val="af3"/>
      </w:pPr>
      <w:bookmarkStart w:id="10" w:name="_Toc258260178"/>
    </w:p>
    <w:p w:rsidR="009E4CB2" w:rsidRPr="00B65346" w:rsidRDefault="00821733" w:rsidP="000070B4">
      <w:pPr>
        <w:pStyle w:val="af3"/>
        <w:jc w:val="center"/>
      </w:pPr>
      <w:r w:rsidRPr="00B65346">
        <w:rPr>
          <w:rFonts w:hint="eastAsia"/>
        </w:rPr>
        <w:t>结</w:t>
      </w:r>
      <w:r w:rsidRPr="00B65346">
        <w:rPr>
          <w:rFonts w:hint="eastAsia"/>
        </w:rPr>
        <w:t xml:space="preserve">    </w:t>
      </w:r>
      <w:r w:rsidRPr="00B65346">
        <w:rPr>
          <w:rFonts w:hint="eastAsia"/>
        </w:rPr>
        <w:t>论</w:t>
      </w:r>
      <w:bookmarkEnd w:id="10"/>
    </w:p>
    <w:p w:rsidR="009E4CB2" w:rsidRPr="00B65346" w:rsidRDefault="009E4CB2" w:rsidP="00CD07B3">
      <w:pPr>
        <w:pStyle w:val="af3"/>
      </w:pPr>
      <w:r w:rsidRPr="00B65346">
        <w:rPr>
          <w:rFonts w:hint="eastAsia"/>
        </w:rPr>
        <w:t>经济全球化、区域一体化是当今世界经济发展的主旋律，在这种全球化与一体化的进程中，各国的经济、金融体制都会发生自发性的或者是诱致性的制度变迁，只不过由于各国的经济发展水平与发展阶段不同，变迁的程度与难易程度有所不同。</w:t>
      </w:r>
    </w:p>
    <w:p w:rsidR="009E4CB2" w:rsidRPr="00B65346" w:rsidRDefault="009E4CB2" w:rsidP="00CD07B3">
      <w:pPr>
        <w:pStyle w:val="af3"/>
      </w:pPr>
      <w:r w:rsidRPr="00B65346">
        <w:rPr>
          <w:rFonts w:hint="eastAsia"/>
        </w:rPr>
        <w:t>目前，我国是</w:t>
      </w:r>
      <w:r w:rsidRPr="00B65346">
        <w:rPr>
          <w:rFonts w:hint="eastAsia"/>
        </w:rPr>
        <w:t>WTO</w:t>
      </w:r>
      <w:r w:rsidRPr="00B65346">
        <w:rPr>
          <w:rFonts w:hint="eastAsia"/>
        </w:rPr>
        <w:t>框架下唯一实行金融业</w:t>
      </w:r>
      <w:proofErr w:type="gramStart"/>
      <w:r w:rsidRPr="00B65346">
        <w:rPr>
          <w:rFonts w:hint="eastAsia"/>
        </w:rPr>
        <w:t>严格分</w:t>
      </w:r>
      <w:proofErr w:type="gramEnd"/>
      <w:r w:rsidRPr="00B65346">
        <w:rPr>
          <w:rFonts w:hint="eastAsia"/>
        </w:rPr>
        <w:t>业经营的国家，分业经营在我国经济体制转轨进程中发挥了其分散与降低风险的作用，对于我国的经济体制改革与社会的发展与</w:t>
      </w:r>
      <w:r w:rsidRPr="00B65346">
        <w:rPr>
          <w:rFonts w:hint="eastAsia"/>
        </w:rPr>
        <w:lastRenderedPageBreak/>
        <w:t>稳定起到了极大的积极作用。但是，随着我国改革开放的不断深化，特别是金融业即将面临全面的对外开放，如何有效地应对外来的强大竞争是摆在我们面前的重大的课题。与国外的大型金融控股集团相比，我们在服务理念、经营管理水平等诸多方面处于明显的劣势，难以与之有效抗衡。我国金融业理应顺应国际潮流，与国际惯例接轨，逐步实行混业经营，以便提高我国金融业尤其是银行业的国际竞争力。而在我国目前的“分业经营、分业监管”的背景下，金融业开展多元化经营，增强自身实力的有效途径，就是</w:t>
      </w:r>
      <w:proofErr w:type="gramStart"/>
      <w:r w:rsidRPr="00B65346">
        <w:rPr>
          <w:rFonts w:hint="eastAsia"/>
        </w:rPr>
        <w:t>设立会融控股</w:t>
      </w:r>
      <w:proofErr w:type="gramEnd"/>
      <w:r w:rsidRPr="00B65346">
        <w:rPr>
          <w:rFonts w:hint="eastAsia"/>
        </w:rPr>
        <w:t>公司。</w:t>
      </w:r>
    </w:p>
    <w:p w:rsidR="009E4CB2" w:rsidRPr="00B65346" w:rsidRDefault="009E4CB2" w:rsidP="00CD07B3">
      <w:pPr>
        <w:pStyle w:val="af3"/>
      </w:pPr>
      <w:r w:rsidRPr="00B65346">
        <w:rPr>
          <w:rFonts w:hint="eastAsia"/>
        </w:rPr>
        <w:t>国外的金融控股公司的理论研究和发展实践证明，在很多情况下，金融控股公司能够产生规模经济、范围经济与协同效应，是金融机构开展多元化经营的组织结构保障：通过建立内部防火墙和加强外部监管，又能有效降低其运营风险，阻隔风险在不同业务领域之间的传递。而金融控股公司不是金融企业，通过其控股予公司开展各种具体业务，可以实现分业限制下的混业经营，可以作为我国金融业由分业走向混业的过度形式。</w:t>
      </w:r>
    </w:p>
    <w:p w:rsidR="009E4CB2" w:rsidRPr="00B65346" w:rsidRDefault="009E4CB2" w:rsidP="00CD07B3">
      <w:pPr>
        <w:pStyle w:val="af3"/>
      </w:pPr>
      <w:r w:rsidRPr="00B65346">
        <w:rPr>
          <w:rFonts w:hint="eastAsia"/>
        </w:rPr>
        <w:t>当然，金融控股公司在运营过程中也存在一些问题，比如资本金重复计算、内部交易或关联交易、信息披露风险以及监管复杂化等，这就需要金融控股公司加强内控机智建设，同时监管部门要建立起能够及时、有效预防、处理金融控股公司风险的制度与机制。</w:t>
      </w:r>
    </w:p>
    <w:p w:rsidR="00821733" w:rsidRPr="00B65346" w:rsidRDefault="009E4CB2" w:rsidP="00CD07B3">
      <w:pPr>
        <w:pStyle w:val="af3"/>
      </w:pPr>
      <w:r w:rsidRPr="00B65346">
        <w:rPr>
          <w:rFonts w:hint="eastAsia"/>
        </w:rPr>
        <w:t>根据国外经济、金融业发展实际及趋势，以及我国的金融业现状，笔者认为，中国的金融控股公司发展，应该采取纯粹型模式，同时要遵循适当的发展步骤，走适合我国国情的发展道路。</w:t>
      </w:r>
    </w:p>
    <w:p w:rsidR="00821733" w:rsidRPr="00B65346" w:rsidRDefault="00821733" w:rsidP="00B65346"/>
    <w:p w:rsidR="00821733" w:rsidRPr="00B65346" w:rsidRDefault="00821733" w:rsidP="00B65346"/>
    <w:p w:rsidR="0055042A" w:rsidRDefault="0055042A" w:rsidP="00B65346">
      <w:bookmarkStart w:id="11" w:name="_Toc258260179"/>
    </w:p>
    <w:p w:rsidR="0055042A" w:rsidRDefault="0055042A" w:rsidP="00B65346"/>
    <w:p w:rsidR="0055042A" w:rsidRDefault="0055042A" w:rsidP="00B65346"/>
    <w:p w:rsidR="0055042A" w:rsidRDefault="0055042A" w:rsidP="00B65346"/>
    <w:p w:rsidR="0055042A" w:rsidRDefault="0055042A" w:rsidP="00B65346"/>
    <w:p w:rsidR="0055042A" w:rsidRDefault="0055042A" w:rsidP="00B65346"/>
    <w:p w:rsidR="0055042A" w:rsidRDefault="0055042A" w:rsidP="00B65346"/>
    <w:p w:rsidR="0055042A" w:rsidRDefault="0055042A" w:rsidP="00B65346"/>
    <w:p w:rsidR="0055042A" w:rsidRDefault="0055042A" w:rsidP="00B65346"/>
    <w:p w:rsidR="00821733" w:rsidRDefault="00821733" w:rsidP="00B65346">
      <w:r>
        <w:rPr>
          <w:rFonts w:hint="eastAsia"/>
        </w:rPr>
        <w:t>参考文献</w:t>
      </w:r>
      <w:bookmarkEnd w:id="11"/>
    </w:p>
    <w:p w:rsidR="00821733" w:rsidRDefault="00821733">
      <w:pPr>
        <w:spacing w:line="400" w:lineRule="exact"/>
        <w:rPr>
          <w:rFonts w:ascii="宋体" w:hAnsi="宋体"/>
          <w:sz w:val="24"/>
        </w:rPr>
      </w:pPr>
      <w:r>
        <w:rPr>
          <w:rFonts w:ascii="宋体" w:hAnsi="宋体" w:hint="eastAsia"/>
          <w:sz w:val="24"/>
        </w:rPr>
        <w:t>[1]蔡浩仪.抉择：金融混业经营与监管[M].昆明：云南人民出版社，2002：</w:t>
      </w:r>
      <w:proofErr w:type="gramStart"/>
      <w:r>
        <w:rPr>
          <w:rFonts w:ascii="宋体" w:hAnsi="宋体" w:hint="eastAsia"/>
          <w:sz w:val="24"/>
        </w:rPr>
        <w:t>59-69.</w:t>
      </w:r>
      <w:proofErr w:type="gramEnd"/>
    </w:p>
    <w:p w:rsidR="00821733" w:rsidRDefault="00821733">
      <w:pPr>
        <w:spacing w:line="400" w:lineRule="exact"/>
        <w:rPr>
          <w:rFonts w:ascii="宋体" w:hAnsi="宋体"/>
          <w:sz w:val="24"/>
        </w:rPr>
      </w:pPr>
      <w:r>
        <w:rPr>
          <w:rFonts w:ascii="宋体" w:hAnsi="宋体" w:hint="eastAsia"/>
          <w:sz w:val="24"/>
        </w:rPr>
        <w:t>[2]贝政新，陆军荣.金融控股公司论——兼析在我国的发展[M].上海：复旦大学出版社，2003：</w:t>
      </w:r>
      <w:proofErr w:type="gramStart"/>
      <w:r>
        <w:rPr>
          <w:rFonts w:ascii="宋体" w:hAnsi="宋体" w:hint="eastAsia"/>
          <w:sz w:val="24"/>
        </w:rPr>
        <w:t>55-77.</w:t>
      </w:r>
      <w:proofErr w:type="gramEnd"/>
    </w:p>
    <w:p w:rsidR="00821733" w:rsidRDefault="00821733">
      <w:pPr>
        <w:spacing w:line="400" w:lineRule="exact"/>
        <w:rPr>
          <w:rFonts w:ascii="宋体" w:hAnsi="宋体"/>
          <w:sz w:val="24"/>
        </w:rPr>
      </w:pPr>
      <w:r>
        <w:rPr>
          <w:rFonts w:ascii="宋体" w:hAnsi="宋体" w:hint="eastAsia"/>
          <w:sz w:val="24"/>
        </w:rPr>
        <w:t>[3]</w:t>
      </w:r>
      <w:proofErr w:type="gramStart"/>
      <w:r>
        <w:rPr>
          <w:rFonts w:ascii="宋体" w:hAnsi="宋体" w:hint="eastAsia"/>
          <w:sz w:val="24"/>
        </w:rPr>
        <w:t>桂荷发</w:t>
      </w:r>
      <w:proofErr w:type="gramEnd"/>
      <w:r>
        <w:rPr>
          <w:rFonts w:ascii="宋体" w:hAnsi="宋体" w:hint="eastAsia"/>
          <w:sz w:val="24"/>
        </w:rPr>
        <w:t>.金融集团的发展与监管[M].北京：经济管理出版社，2004：</w:t>
      </w:r>
      <w:proofErr w:type="gramStart"/>
      <w:r>
        <w:rPr>
          <w:rFonts w:ascii="宋体" w:hAnsi="宋体" w:hint="eastAsia"/>
          <w:sz w:val="24"/>
        </w:rPr>
        <w:t>105-118.</w:t>
      </w:r>
      <w:proofErr w:type="gramEnd"/>
    </w:p>
    <w:p w:rsidR="00821733" w:rsidRDefault="00821733">
      <w:pPr>
        <w:autoSpaceDE w:val="0"/>
        <w:autoSpaceDN w:val="0"/>
        <w:adjustRightInd w:val="0"/>
        <w:spacing w:line="400" w:lineRule="exact"/>
        <w:jc w:val="left"/>
        <w:rPr>
          <w:rFonts w:ascii="宋体" w:hAnsi="宋体"/>
          <w:kern w:val="0"/>
          <w:sz w:val="24"/>
          <w:szCs w:val="20"/>
        </w:rPr>
      </w:pPr>
      <w:r>
        <w:rPr>
          <w:rFonts w:ascii="宋体" w:hAnsi="宋体" w:hint="eastAsia"/>
          <w:sz w:val="24"/>
        </w:rPr>
        <w:t>[4]</w:t>
      </w:r>
      <w:r>
        <w:rPr>
          <w:rFonts w:ascii="宋体" w:hAnsi="宋体" w:hint="eastAsia"/>
          <w:kern w:val="0"/>
          <w:sz w:val="24"/>
          <w:szCs w:val="28"/>
        </w:rPr>
        <w:t>韩</w:t>
      </w:r>
      <w:r>
        <w:rPr>
          <w:rFonts w:ascii="宋体" w:hAnsi="宋体" w:hint="eastAsia"/>
          <w:kern w:val="0"/>
          <w:sz w:val="28"/>
          <w:szCs w:val="28"/>
        </w:rPr>
        <w:t>嫄</w:t>
      </w:r>
      <w:r>
        <w:rPr>
          <w:rFonts w:ascii="宋体" w:hAnsi="宋体" w:hint="eastAsia"/>
          <w:kern w:val="0"/>
          <w:sz w:val="24"/>
          <w:szCs w:val="28"/>
        </w:rPr>
        <w:t>.</w:t>
      </w:r>
      <w:r>
        <w:rPr>
          <w:rFonts w:ascii="宋体" w:hAnsi="宋体" w:hint="eastAsia"/>
          <w:kern w:val="0"/>
          <w:sz w:val="24"/>
          <w:szCs w:val="42"/>
        </w:rPr>
        <w:t>关于组建金融控股公司的对策建议</w:t>
      </w:r>
      <w:r>
        <w:rPr>
          <w:rFonts w:ascii="宋体" w:hAnsi="宋体" w:hint="eastAsia"/>
          <w:kern w:val="0"/>
          <w:sz w:val="24"/>
          <w:szCs w:val="28"/>
        </w:rPr>
        <w:t>——基于成功案例的分析[J].</w:t>
      </w:r>
      <w:r>
        <w:rPr>
          <w:rFonts w:ascii="宋体" w:hAnsi="宋体" w:hint="eastAsia"/>
          <w:kern w:val="0"/>
          <w:sz w:val="24"/>
          <w:szCs w:val="16"/>
        </w:rPr>
        <w:t>中央</w:t>
      </w:r>
      <w:r>
        <w:rPr>
          <w:rFonts w:ascii="宋体" w:hAnsi="宋体" w:hint="eastAsia"/>
          <w:kern w:val="0"/>
          <w:sz w:val="24"/>
          <w:szCs w:val="16"/>
        </w:rPr>
        <w:lastRenderedPageBreak/>
        <w:t>财经大学学报，</w:t>
      </w:r>
      <w:r>
        <w:rPr>
          <w:rFonts w:ascii="宋体" w:hAnsi="宋体"/>
          <w:kern w:val="0"/>
          <w:sz w:val="24"/>
          <w:szCs w:val="15"/>
        </w:rPr>
        <w:t>2004</w:t>
      </w:r>
      <w:r>
        <w:rPr>
          <w:rFonts w:ascii="宋体" w:hAnsi="宋体" w:hint="eastAsia"/>
          <w:kern w:val="0"/>
          <w:sz w:val="24"/>
          <w:szCs w:val="16"/>
        </w:rPr>
        <w:t>(</w:t>
      </w:r>
      <w:r>
        <w:rPr>
          <w:rFonts w:ascii="宋体" w:hAnsi="宋体"/>
          <w:kern w:val="0"/>
          <w:sz w:val="24"/>
          <w:szCs w:val="15"/>
        </w:rPr>
        <w:t>4</w:t>
      </w:r>
      <w:r>
        <w:rPr>
          <w:rFonts w:ascii="宋体" w:hAnsi="宋体" w:hint="eastAsia"/>
          <w:kern w:val="0"/>
          <w:sz w:val="24"/>
          <w:szCs w:val="15"/>
        </w:rPr>
        <w:t>):</w:t>
      </w:r>
      <w:proofErr w:type="gramStart"/>
      <w:r>
        <w:rPr>
          <w:rFonts w:ascii="宋体" w:hAnsi="宋体" w:hint="eastAsia"/>
          <w:kern w:val="0"/>
          <w:sz w:val="24"/>
          <w:szCs w:val="15"/>
        </w:rPr>
        <w:t>19-23.</w:t>
      </w:r>
      <w:proofErr w:type="gramEnd"/>
    </w:p>
    <w:p w:rsidR="00821733" w:rsidRDefault="00821733">
      <w:pPr>
        <w:autoSpaceDE w:val="0"/>
        <w:autoSpaceDN w:val="0"/>
        <w:adjustRightInd w:val="0"/>
        <w:jc w:val="left"/>
        <w:rPr>
          <w:rFonts w:ascii="宋体" w:hAnsi="宋体"/>
          <w:kern w:val="0"/>
          <w:sz w:val="24"/>
          <w:szCs w:val="20"/>
        </w:rPr>
      </w:pPr>
      <w:r>
        <w:rPr>
          <w:rFonts w:ascii="宋体" w:hAnsi="宋体" w:hint="eastAsia"/>
          <w:kern w:val="0"/>
          <w:sz w:val="24"/>
          <w:szCs w:val="20"/>
        </w:rPr>
        <w:t>[5]</w:t>
      </w:r>
      <w:r>
        <w:rPr>
          <w:rFonts w:ascii="宋体" w:hAnsi="宋体" w:hint="eastAsia"/>
          <w:kern w:val="0"/>
          <w:sz w:val="24"/>
          <w:szCs w:val="28"/>
        </w:rPr>
        <w:t>姚俊</w:t>
      </w:r>
      <w:r>
        <w:rPr>
          <w:rFonts w:ascii="宋体" w:hAnsi="宋体" w:hint="eastAsia"/>
          <w:kern w:val="0"/>
          <w:sz w:val="24"/>
          <w:szCs w:val="27"/>
        </w:rPr>
        <w:t>，</w:t>
      </w:r>
      <w:r>
        <w:rPr>
          <w:rFonts w:ascii="宋体" w:hAnsi="宋体" w:hint="eastAsia"/>
          <w:kern w:val="0"/>
          <w:sz w:val="24"/>
          <w:szCs w:val="28"/>
        </w:rPr>
        <w:t>姚康</w:t>
      </w:r>
      <w:r>
        <w:rPr>
          <w:rFonts w:ascii="宋体" w:hAnsi="宋体" w:hint="eastAsia"/>
          <w:kern w:val="0"/>
          <w:sz w:val="24"/>
          <w:szCs w:val="27"/>
        </w:rPr>
        <w:t>，</w:t>
      </w:r>
      <w:r>
        <w:rPr>
          <w:rFonts w:ascii="宋体" w:hAnsi="宋体" w:hint="eastAsia"/>
          <w:kern w:val="0"/>
          <w:sz w:val="24"/>
          <w:szCs w:val="28"/>
        </w:rPr>
        <w:t>蓝海林.</w:t>
      </w:r>
      <w:r>
        <w:rPr>
          <w:rFonts w:ascii="宋体" w:hAnsi="宋体" w:hint="eastAsia"/>
          <w:kern w:val="0"/>
          <w:sz w:val="24"/>
          <w:szCs w:val="42"/>
        </w:rPr>
        <w:t>我国金融控股公司运作模式研究[J].</w:t>
      </w:r>
      <w:r>
        <w:rPr>
          <w:rFonts w:ascii="宋体" w:hAnsi="宋体" w:hint="eastAsia"/>
          <w:kern w:val="0"/>
          <w:sz w:val="24"/>
          <w:szCs w:val="18"/>
        </w:rPr>
        <w:t>经济经纬，</w:t>
      </w:r>
      <w:r>
        <w:rPr>
          <w:rFonts w:ascii="宋体" w:hAnsi="宋体"/>
          <w:kern w:val="0"/>
          <w:sz w:val="24"/>
          <w:szCs w:val="17"/>
        </w:rPr>
        <w:t>2004</w:t>
      </w:r>
      <w:r>
        <w:rPr>
          <w:rFonts w:ascii="宋体" w:hAnsi="宋体" w:hint="eastAsia"/>
          <w:kern w:val="0"/>
          <w:sz w:val="24"/>
          <w:szCs w:val="17"/>
        </w:rPr>
        <w:t>(2)：</w:t>
      </w:r>
      <w:proofErr w:type="gramStart"/>
      <w:r>
        <w:rPr>
          <w:rFonts w:ascii="宋体" w:hAnsi="宋体" w:hint="eastAsia"/>
          <w:kern w:val="0"/>
          <w:sz w:val="24"/>
          <w:szCs w:val="17"/>
        </w:rPr>
        <w:t>127-129.</w:t>
      </w:r>
      <w:proofErr w:type="gramEnd"/>
    </w:p>
    <w:p w:rsidR="00821733" w:rsidRDefault="00821733">
      <w:pPr>
        <w:autoSpaceDE w:val="0"/>
        <w:autoSpaceDN w:val="0"/>
        <w:adjustRightInd w:val="0"/>
        <w:jc w:val="left"/>
        <w:rPr>
          <w:rFonts w:ascii="宋体" w:hAnsi="宋体"/>
          <w:kern w:val="0"/>
          <w:sz w:val="24"/>
          <w:szCs w:val="20"/>
        </w:rPr>
      </w:pPr>
      <w:r>
        <w:rPr>
          <w:rFonts w:ascii="宋体" w:hAnsi="宋体" w:hint="eastAsia"/>
          <w:kern w:val="0"/>
          <w:sz w:val="24"/>
          <w:szCs w:val="20"/>
        </w:rPr>
        <w:t>[6]</w:t>
      </w:r>
      <w:proofErr w:type="gramStart"/>
      <w:r>
        <w:rPr>
          <w:rFonts w:ascii="宋体" w:hAnsi="宋体" w:hint="eastAsia"/>
          <w:kern w:val="0"/>
          <w:sz w:val="24"/>
          <w:szCs w:val="28"/>
        </w:rPr>
        <w:t>束华</w:t>
      </w:r>
      <w:proofErr w:type="gramEnd"/>
      <w:r>
        <w:rPr>
          <w:rFonts w:ascii="宋体" w:hAnsi="宋体" w:hint="eastAsia"/>
          <w:kern w:val="0"/>
          <w:sz w:val="24"/>
          <w:szCs w:val="28"/>
        </w:rPr>
        <w:t>.</w:t>
      </w:r>
      <w:r>
        <w:rPr>
          <w:rFonts w:ascii="宋体" w:hAnsi="宋体" w:hint="eastAsia"/>
          <w:kern w:val="0"/>
          <w:sz w:val="24"/>
          <w:szCs w:val="55"/>
        </w:rPr>
        <w:t>银行控股公司——</w:t>
      </w:r>
      <w:proofErr w:type="gramStart"/>
      <w:r>
        <w:rPr>
          <w:rFonts w:ascii="宋体" w:hAnsi="宋体" w:hint="eastAsia"/>
          <w:kern w:val="0"/>
          <w:sz w:val="24"/>
          <w:szCs w:val="55"/>
        </w:rPr>
        <w:t>—</w:t>
      </w:r>
      <w:proofErr w:type="gramEnd"/>
      <w:r>
        <w:rPr>
          <w:rFonts w:ascii="宋体" w:hAnsi="宋体" w:hint="eastAsia"/>
          <w:kern w:val="0"/>
          <w:sz w:val="24"/>
          <w:szCs w:val="55"/>
        </w:rPr>
        <w:t>国有商业银行的必然选择[J].</w:t>
      </w:r>
      <w:r>
        <w:rPr>
          <w:rFonts w:ascii="宋体" w:hAnsi="宋体" w:hint="eastAsia"/>
          <w:kern w:val="0"/>
          <w:sz w:val="24"/>
          <w:szCs w:val="21"/>
        </w:rPr>
        <w:t>开发研究，</w:t>
      </w:r>
      <w:r>
        <w:rPr>
          <w:rFonts w:ascii="宋体" w:hAnsi="宋体"/>
          <w:kern w:val="0"/>
          <w:sz w:val="24"/>
          <w:szCs w:val="20"/>
        </w:rPr>
        <w:t>2001</w:t>
      </w:r>
      <w:r>
        <w:rPr>
          <w:rFonts w:ascii="宋体" w:hAnsi="宋体" w:hint="eastAsia"/>
          <w:kern w:val="0"/>
          <w:sz w:val="24"/>
          <w:szCs w:val="20"/>
        </w:rPr>
        <w:t>(4):</w:t>
      </w:r>
      <w:proofErr w:type="gramStart"/>
      <w:r>
        <w:rPr>
          <w:rFonts w:ascii="宋体" w:hAnsi="宋体" w:hint="eastAsia"/>
          <w:kern w:val="0"/>
          <w:sz w:val="24"/>
          <w:szCs w:val="20"/>
        </w:rPr>
        <w:t>16-19.</w:t>
      </w:r>
      <w:proofErr w:type="gramEnd"/>
    </w:p>
    <w:p w:rsidR="00821733" w:rsidRDefault="00821733">
      <w:pPr>
        <w:autoSpaceDE w:val="0"/>
        <w:autoSpaceDN w:val="0"/>
        <w:adjustRightInd w:val="0"/>
        <w:jc w:val="left"/>
        <w:rPr>
          <w:rFonts w:ascii="宋体" w:hAnsi="宋体"/>
          <w:kern w:val="0"/>
          <w:sz w:val="24"/>
          <w:szCs w:val="20"/>
        </w:rPr>
      </w:pPr>
      <w:r>
        <w:rPr>
          <w:rFonts w:ascii="宋体" w:hAnsi="宋体" w:hint="eastAsia"/>
          <w:kern w:val="0"/>
          <w:sz w:val="24"/>
          <w:szCs w:val="20"/>
        </w:rPr>
        <w:t>[7]</w:t>
      </w:r>
      <w:proofErr w:type="gramStart"/>
      <w:r>
        <w:rPr>
          <w:rFonts w:ascii="宋体" w:hAnsi="宋体" w:hint="eastAsia"/>
          <w:kern w:val="0"/>
          <w:sz w:val="24"/>
        </w:rPr>
        <w:t>张显球</w:t>
      </w:r>
      <w:proofErr w:type="gramEnd"/>
      <w:r>
        <w:rPr>
          <w:rFonts w:ascii="宋体" w:hAnsi="宋体" w:hint="eastAsia"/>
          <w:kern w:val="0"/>
          <w:sz w:val="24"/>
        </w:rPr>
        <w:t>.</w:t>
      </w:r>
      <w:r>
        <w:rPr>
          <w:rFonts w:ascii="宋体" w:hAnsi="宋体" w:hint="eastAsia"/>
          <w:kern w:val="0"/>
          <w:sz w:val="24"/>
          <w:szCs w:val="72"/>
        </w:rPr>
        <w:t>银行控股公司</w:t>
      </w:r>
      <w:r>
        <w:rPr>
          <w:rFonts w:ascii="宋体" w:hAnsi="宋体" w:hint="eastAsia"/>
          <w:kern w:val="0"/>
          <w:sz w:val="24"/>
          <w:szCs w:val="68"/>
        </w:rPr>
        <w:t>：</w:t>
      </w:r>
      <w:r>
        <w:rPr>
          <w:rFonts w:ascii="宋体" w:hAnsi="宋体" w:hint="eastAsia"/>
          <w:kern w:val="0"/>
          <w:sz w:val="24"/>
          <w:szCs w:val="84"/>
        </w:rPr>
        <w:t>金融制度演进的必然趋势[J].</w:t>
      </w:r>
      <w:r>
        <w:rPr>
          <w:rFonts w:ascii="宋体" w:hAnsi="宋体" w:hint="eastAsia"/>
          <w:kern w:val="0"/>
          <w:sz w:val="24"/>
          <w:szCs w:val="21"/>
        </w:rPr>
        <w:t>南方金融，</w:t>
      </w:r>
      <w:r>
        <w:rPr>
          <w:rFonts w:ascii="宋体" w:hAnsi="宋体"/>
          <w:kern w:val="0"/>
          <w:sz w:val="24"/>
          <w:szCs w:val="20"/>
        </w:rPr>
        <w:t>2000</w:t>
      </w:r>
      <w:r>
        <w:rPr>
          <w:rFonts w:ascii="宋体" w:hAnsi="宋体" w:hint="eastAsia"/>
          <w:kern w:val="0"/>
          <w:sz w:val="24"/>
          <w:szCs w:val="20"/>
        </w:rPr>
        <w:t>（</w:t>
      </w:r>
      <w:r>
        <w:rPr>
          <w:rFonts w:ascii="宋体" w:hAnsi="宋体"/>
          <w:kern w:val="0"/>
          <w:sz w:val="24"/>
          <w:szCs w:val="20"/>
        </w:rPr>
        <w:t>7</w:t>
      </w:r>
      <w:r>
        <w:rPr>
          <w:rFonts w:ascii="宋体" w:hAnsi="宋体" w:hint="eastAsia"/>
          <w:kern w:val="0"/>
          <w:sz w:val="24"/>
          <w:szCs w:val="20"/>
        </w:rPr>
        <w:t>）：</w:t>
      </w:r>
      <w:proofErr w:type="gramStart"/>
      <w:r>
        <w:rPr>
          <w:rFonts w:ascii="宋体" w:hAnsi="宋体" w:hint="eastAsia"/>
          <w:kern w:val="0"/>
          <w:sz w:val="24"/>
          <w:szCs w:val="20"/>
        </w:rPr>
        <w:t>7-9.</w:t>
      </w:r>
      <w:proofErr w:type="gramEnd"/>
    </w:p>
    <w:p w:rsidR="00821733" w:rsidRDefault="00821733">
      <w:pPr>
        <w:autoSpaceDE w:val="0"/>
        <w:autoSpaceDN w:val="0"/>
        <w:adjustRightInd w:val="0"/>
        <w:jc w:val="left"/>
        <w:rPr>
          <w:rFonts w:ascii="宋体" w:hAnsi="宋体"/>
          <w:kern w:val="0"/>
          <w:sz w:val="24"/>
          <w:szCs w:val="20"/>
        </w:rPr>
      </w:pPr>
      <w:r>
        <w:rPr>
          <w:rFonts w:ascii="宋体" w:hAnsi="宋体" w:hint="eastAsia"/>
          <w:kern w:val="0"/>
          <w:sz w:val="24"/>
          <w:szCs w:val="20"/>
        </w:rPr>
        <w:t>[8]陈铁英.论我国金融控股公司发展模式选择[J].南方金融，2004(10):</w:t>
      </w:r>
      <w:proofErr w:type="gramStart"/>
      <w:r>
        <w:rPr>
          <w:rFonts w:ascii="宋体" w:hAnsi="宋体" w:hint="eastAsia"/>
          <w:kern w:val="0"/>
          <w:sz w:val="24"/>
          <w:szCs w:val="20"/>
        </w:rPr>
        <w:t>33-35.</w:t>
      </w:r>
      <w:proofErr w:type="gramEnd"/>
    </w:p>
    <w:p w:rsidR="00821733" w:rsidRDefault="00821733">
      <w:pPr>
        <w:spacing w:line="360" w:lineRule="exact"/>
        <w:rPr>
          <w:rFonts w:ascii="宋体" w:hAnsi="宋体"/>
          <w:kern w:val="0"/>
          <w:sz w:val="24"/>
          <w:szCs w:val="20"/>
        </w:rPr>
      </w:pPr>
      <w:r>
        <w:rPr>
          <w:rFonts w:ascii="宋体" w:hAnsi="宋体" w:hint="eastAsia"/>
          <w:kern w:val="0"/>
          <w:sz w:val="24"/>
          <w:szCs w:val="20"/>
        </w:rPr>
        <w:t>[9]王学军.金融控股公司发展的理论基础及启示[J].中央财经大学学报，2004(8):</w:t>
      </w:r>
      <w:proofErr w:type="gramStart"/>
      <w:r>
        <w:rPr>
          <w:rFonts w:ascii="宋体" w:hAnsi="宋体" w:hint="eastAsia"/>
          <w:kern w:val="0"/>
          <w:sz w:val="24"/>
          <w:szCs w:val="20"/>
        </w:rPr>
        <w:t>19-23.</w:t>
      </w:r>
      <w:proofErr w:type="gramEnd"/>
    </w:p>
    <w:p w:rsidR="00821733" w:rsidRDefault="00821733">
      <w:pPr>
        <w:rPr>
          <w:rFonts w:ascii="宋体" w:hAnsi="宋体"/>
          <w:sz w:val="24"/>
        </w:rPr>
      </w:pPr>
      <w:r>
        <w:rPr>
          <w:rFonts w:ascii="宋体" w:hAnsi="宋体" w:hint="eastAsia"/>
          <w:sz w:val="24"/>
        </w:rPr>
        <w:t>[10]</w:t>
      </w:r>
      <w:proofErr w:type="gramStart"/>
      <w:r>
        <w:rPr>
          <w:rFonts w:ascii="宋体" w:hAnsi="宋体" w:hint="eastAsia"/>
          <w:sz w:val="24"/>
        </w:rPr>
        <w:t>祁</w:t>
      </w:r>
      <w:proofErr w:type="gramEnd"/>
      <w:r>
        <w:rPr>
          <w:rFonts w:ascii="宋体" w:hAnsi="宋体" w:hint="eastAsia"/>
          <w:sz w:val="24"/>
        </w:rPr>
        <w:t>国联.国外金融控股公司的比较与我国的发展模式探讨[J].中州学刊，2004(6):</w:t>
      </w:r>
      <w:proofErr w:type="gramStart"/>
      <w:r>
        <w:rPr>
          <w:rFonts w:ascii="宋体" w:hAnsi="宋体" w:hint="eastAsia"/>
          <w:sz w:val="24"/>
        </w:rPr>
        <w:t>53-55.</w:t>
      </w:r>
      <w:proofErr w:type="gramEnd"/>
    </w:p>
    <w:p w:rsidR="00821733" w:rsidRDefault="00821733">
      <w:pPr>
        <w:autoSpaceDE w:val="0"/>
        <w:autoSpaceDN w:val="0"/>
        <w:adjustRightInd w:val="0"/>
        <w:jc w:val="left"/>
        <w:rPr>
          <w:rFonts w:ascii="宋体" w:hAnsi="宋体"/>
          <w:kern w:val="0"/>
          <w:sz w:val="24"/>
          <w:szCs w:val="55"/>
        </w:rPr>
      </w:pPr>
      <w:r>
        <w:rPr>
          <w:rFonts w:ascii="宋体" w:hAnsi="宋体" w:hint="eastAsia"/>
          <w:sz w:val="24"/>
        </w:rPr>
        <w:t>[11]</w:t>
      </w:r>
      <w:proofErr w:type="gramStart"/>
      <w:r>
        <w:rPr>
          <w:rFonts w:ascii="宋体" w:hAnsi="宋体" w:hint="eastAsia"/>
          <w:kern w:val="0"/>
          <w:sz w:val="24"/>
          <w:szCs w:val="27"/>
        </w:rPr>
        <w:t>郑良芳</w:t>
      </w:r>
      <w:proofErr w:type="gramEnd"/>
      <w:r>
        <w:rPr>
          <w:rFonts w:ascii="宋体" w:hAnsi="宋体" w:hint="eastAsia"/>
          <w:kern w:val="0"/>
          <w:sz w:val="24"/>
          <w:szCs w:val="27"/>
        </w:rPr>
        <w:t>.</w:t>
      </w:r>
      <w:r>
        <w:rPr>
          <w:rFonts w:ascii="宋体" w:hAnsi="宋体" w:hint="eastAsia"/>
          <w:kern w:val="0"/>
          <w:sz w:val="24"/>
          <w:szCs w:val="55"/>
        </w:rPr>
        <w:t>稳健发展我国金融控股公司的研究与建议[J].</w:t>
      </w:r>
      <w:r>
        <w:rPr>
          <w:rFonts w:ascii="宋体" w:hAnsi="宋体" w:hint="eastAsia"/>
          <w:kern w:val="0"/>
          <w:sz w:val="24"/>
          <w:szCs w:val="20"/>
        </w:rPr>
        <w:t>经济研究参考</w:t>
      </w:r>
      <w:r>
        <w:rPr>
          <w:rFonts w:ascii="宋体" w:hAnsi="宋体" w:hint="eastAsia"/>
          <w:kern w:val="0"/>
          <w:sz w:val="24"/>
          <w:szCs w:val="55"/>
        </w:rPr>
        <w:t>，2004(35): 9-13。</w:t>
      </w:r>
    </w:p>
    <w:p w:rsidR="00821733" w:rsidRDefault="00821733">
      <w:pPr>
        <w:autoSpaceDE w:val="0"/>
        <w:autoSpaceDN w:val="0"/>
        <w:adjustRightInd w:val="0"/>
        <w:jc w:val="left"/>
        <w:rPr>
          <w:rFonts w:ascii="宋体" w:hAnsi="宋体"/>
          <w:kern w:val="0"/>
          <w:sz w:val="24"/>
          <w:szCs w:val="20"/>
        </w:rPr>
      </w:pPr>
      <w:r>
        <w:rPr>
          <w:rFonts w:ascii="宋体" w:hAnsi="宋体" w:hint="eastAsia"/>
          <w:kern w:val="0"/>
          <w:sz w:val="24"/>
          <w:szCs w:val="20"/>
        </w:rPr>
        <w:t>[12]孔令学.</w:t>
      </w:r>
      <w:r>
        <w:rPr>
          <w:rFonts w:ascii="宋体" w:hAnsi="宋体" w:hint="eastAsia"/>
          <w:kern w:val="0"/>
          <w:sz w:val="24"/>
          <w:szCs w:val="27"/>
        </w:rPr>
        <w:t>中国金融控股公司制度发展模式探讨[J].济南金融，</w:t>
      </w:r>
      <w:r>
        <w:rPr>
          <w:rFonts w:ascii="宋体" w:hAnsi="宋体" w:hint="eastAsia"/>
          <w:kern w:val="0"/>
          <w:sz w:val="24"/>
          <w:szCs w:val="55"/>
        </w:rPr>
        <w:t>2003</w:t>
      </w:r>
      <w:r>
        <w:rPr>
          <w:rFonts w:ascii="宋体" w:hAnsi="宋体" w:hint="eastAsia"/>
          <w:kern w:val="0"/>
          <w:sz w:val="24"/>
          <w:szCs w:val="27"/>
        </w:rPr>
        <w:t>(9):28-30。</w:t>
      </w:r>
    </w:p>
    <w:p w:rsidR="00821733" w:rsidRDefault="00821733">
      <w:pPr>
        <w:autoSpaceDE w:val="0"/>
        <w:autoSpaceDN w:val="0"/>
        <w:adjustRightInd w:val="0"/>
        <w:jc w:val="left"/>
        <w:rPr>
          <w:rFonts w:ascii="宋体" w:hAnsi="宋体"/>
          <w:kern w:val="0"/>
          <w:sz w:val="24"/>
          <w:szCs w:val="55"/>
        </w:rPr>
      </w:pPr>
      <w:r>
        <w:rPr>
          <w:rFonts w:ascii="宋体" w:hAnsi="宋体" w:hint="eastAsia"/>
          <w:kern w:val="0"/>
          <w:sz w:val="24"/>
          <w:szCs w:val="55"/>
        </w:rPr>
        <w:t>[13]余敏.</w:t>
      </w:r>
      <w:r>
        <w:rPr>
          <w:rFonts w:ascii="宋体" w:hAnsi="宋体" w:hint="eastAsia"/>
          <w:kern w:val="0"/>
          <w:sz w:val="24"/>
          <w:szCs w:val="27"/>
        </w:rPr>
        <w:t>对商业银行发展金融控股公司的思考[J].上海金融</w:t>
      </w:r>
      <w:r>
        <w:rPr>
          <w:rFonts w:ascii="宋体" w:hAnsi="宋体" w:hint="eastAsia"/>
          <w:kern w:val="0"/>
          <w:sz w:val="24"/>
          <w:szCs w:val="55"/>
        </w:rPr>
        <w:t>,2004(7):</w:t>
      </w:r>
      <w:proofErr w:type="gramStart"/>
      <w:r>
        <w:rPr>
          <w:rFonts w:ascii="宋体" w:hAnsi="宋体" w:hint="eastAsia"/>
          <w:kern w:val="0"/>
          <w:sz w:val="24"/>
          <w:szCs w:val="55"/>
        </w:rPr>
        <w:t>58-59.</w:t>
      </w:r>
      <w:proofErr w:type="gramEnd"/>
    </w:p>
    <w:p w:rsidR="00821733" w:rsidRDefault="00821733">
      <w:pPr>
        <w:autoSpaceDE w:val="0"/>
        <w:autoSpaceDN w:val="0"/>
        <w:adjustRightInd w:val="0"/>
        <w:jc w:val="left"/>
        <w:rPr>
          <w:rFonts w:ascii="宋体" w:hAnsi="宋体"/>
          <w:kern w:val="0"/>
          <w:sz w:val="24"/>
          <w:szCs w:val="55"/>
        </w:rPr>
      </w:pPr>
      <w:r>
        <w:rPr>
          <w:rFonts w:ascii="宋体" w:hAnsi="宋体" w:hint="eastAsia"/>
          <w:kern w:val="0"/>
          <w:sz w:val="24"/>
          <w:szCs w:val="55"/>
        </w:rPr>
        <w:t>[14]汤斌，李健.</w:t>
      </w:r>
      <w:r>
        <w:rPr>
          <w:rFonts w:ascii="宋体" w:hAnsi="宋体" w:hint="eastAsia"/>
          <w:kern w:val="0"/>
          <w:sz w:val="24"/>
          <w:szCs w:val="27"/>
        </w:rPr>
        <w:t>金融控股公司：商业银行实践混业经营的组织模式选择[J]</w:t>
      </w:r>
      <w:r>
        <w:rPr>
          <w:rFonts w:ascii="宋体" w:hAnsi="宋体" w:hint="eastAsia"/>
          <w:kern w:val="0"/>
          <w:sz w:val="24"/>
          <w:szCs w:val="55"/>
        </w:rPr>
        <w:t>.</w:t>
      </w:r>
      <w:r>
        <w:rPr>
          <w:rFonts w:ascii="宋体" w:hAnsi="宋体" w:hint="eastAsia"/>
          <w:kern w:val="0"/>
          <w:sz w:val="24"/>
          <w:szCs w:val="27"/>
        </w:rPr>
        <w:t>乡镇经济</w:t>
      </w:r>
      <w:r>
        <w:rPr>
          <w:rFonts w:ascii="宋体" w:hAnsi="宋体" w:hint="eastAsia"/>
          <w:kern w:val="0"/>
          <w:sz w:val="24"/>
          <w:szCs w:val="55"/>
        </w:rPr>
        <w:t>，2004(7):</w:t>
      </w:r>
      <w:proofErr w:type="gramStart"/>
      <w:r>
        <w:rPr>
          <w:rFonts w:ascii="宋体" w:hAnsi="宋体" w:hint="eastAsia"/>
          <w:kern w:val="0"/>
          <w:sz w:val="24"/>
          <w:szCs w:val="55"/>
        </w:rPr>
        <w:t>38-40.</w:t>
      </w:r>
      <w:proofErr w:type="gramEnd"/>
    </w:p>
    <w:p w:rsidR="00821733" w:rsidRDefault="00821733">
      <w:pPr>
        <w:autoSpaceDE w:val="0"/>
        <w:autoSpaceDN w:val="0"/>
        <w:adjustRightInd w:val="0"/>
        <w:jc w:val="left"/>
        <w:rPr>
          <w:rFonts w:ascii="宋体" w:hAnsi="宋体"/>
          <w:kern w:val="0"/>
          <w:sz w:val="24"/>
          <w:szCs w:val="55"/>
        </w:rPr>
      </w:pPr>
      <w:r>
        <w:rPr>
          <w:rFonts w:ascii="宋体" w:hAnsi="宋体" w:hint="eastAsia"/>
          <w:kern w:val="0"/>
          <w:sz w:val="24"/>
          <w:szCs w:val="55"/>
        </w:rPr>
        <w:t>[15]王铮，张文.分业经营与金融控股公司的发展[J].</w:t>
      </w:r>
      <w:r>
        <w:rPr>
          <w:rFonts w:ascii="宋体" w:hAnsi="宋体" w:hint="eastAsia"/>
          <w:kern w:val="0"/>
          <w:sz w:val="24"/>
          <w:szCs w:val="27"/>
        </w:rPr>
        <w:t>经济问题探索</w:t>
      </w:r>
      <w:r>
        <w:rPr>
          <w:rFonts w:ascii="宋体" w:hAnsi="宋体" w:hint="eastAsia"/>
          <w:kern w:val="0"/>
          <w:sz w:val="24"/>
          <w:szCs w:val="55"/>
        </w:rPr>
        <w:t>，2004(3):</w:t>
      </w:r>
      <w:proofErr w:type="gramStart"/>
      <w:r>
        <w:rPr>
          <w:rFonts w:ascii="宋体" w:hAnsi="宋体" w:hint="eastAsia"/>
          <w:kern w:val="0"/>
          <w:sz w:val="24"/>
          <w:szCs w:val="55"/>
        </w:rPr>
        <w:t>15-18.</w:t>
      </w:r>
      <w:proofErr w:type="gramEnd"/>
    </w:p>
    <w:p w:rsidR="00821733" w:rsidRDefault="00821733">
      <w:pPr>
        <w:rPr>
          <w:rFonts w:ascii="宋体" w:hAnsi="宋体"/>
          <w:sz w:val="24"/>
        </w:rPr>
      </w:pPr>
      <w:r>
        <w:rPr>
          <w:rFonts w:ascii="宋体" w:hAnsi="宋体" w:hint="eastAsia"/>
          <w:sz w:val="24"/>
        </w:rPr>
        <w:t>[16]孙平.</w:t>
      </w:r>
      <w:r>
        <w:rPr>
          <w:rFonts w:ascii="宋体" w:hAnsi="宋体" w:hint="eastAsia"/>
          <w:kern w:val="0"/>
          <w:sz w:val="24"/>
          <w:szCs w:val="27"/>
        </w:rPr>
        <w:t>关于金融控股公司的若干认识[J].武汉金融</w:t>
      </w:r>
      <w:r>
        <w:rPr>
          <w:rFonts w:ascii="宋体" w:hAnsi="宋体" w:hint="eastAsia"/>
          <w:kern w:val="0"/>
          <w:sz w:val="24"/>
          <w:szCs w:val="55"/>
        </w:rPr>
        <w:t>，2004(3):25-28。</w:t>
      </w:r>
    </w:p>
    <w:p w:rsidR="00821733" w:rsidRDefault="00821733">
      <w:pPr>
        <w:rPr>
          <w:rFonts w:ascii="宋体" w:hAnsi="宋体"/>
          <w:kern w:val="0"/>
          <w:sz w:val="24"/>
          <w:szCs w:val="55"/>
        </w:rPr>
      </w:pPr>
      <w:r>
        <w:rPr>
          <w:rFonts w:ascii="宋体" w:hAnsi="宋体" w:hint="eastAsia"/>
          <w:sz w:val="24"/>
        </w:rPr>
        <w:t>[17]熊波，肖华.</w:t>
      </w:r>
      <w:r>
        <w:rPr>
          <w:rFonts w:ascii="宋体" w:hAnsi="宋体" w:hint="eastAsia"/>
          <w:kern w:val="0"/>
          <w:sz w:val="24"/>
          <w:szCs w:val="27"/>
        </w:rPr>
        <w:t>国外金融控股公司治理分析及其启示[J].西南金融</w:t>
      </w:r>
      <w:r>
        <w:rPr>
          <w:rFonts w:ascii="宋体" w:hAnsi="宋体" w:hint="eastAsia"/>
          <w:kern w:val="0"/>
          <w:sz w:val="24"/>
          <w:szCs w:val="55"/>
        </w:rPr>
        <w:t>，2004(7):35-37</w:t>
      </w:r>
    </w:p>
    <w:p w:rsidR="00821733" w:rsidRDefault="00821733">
      <w:pPr>
        <w:rPr>
          <w:rFonts w:ascii="宋体" w:hAnsi="宋体"/>
          <w:kern w:val="0"/>
          <w:sz w:val="24"/>
          <w:szCs w:val="55"/>
        </w:rPr>
      </w:pPr>
      <w:r>
        <w:rPr>
          <w:rFonts w:ascii="宋体" w:hAnsi="宋体" w:hint="eastAsia"/>
          <w:kern w:val="0"/>
          <w:sz w:val="24"/>
          <w:szCs w:val="55"/>
        </w:rPr>
        <w:t>[18]胡同捷，</w:t>
      </w:r>
      <w:proofErr w:type="gramStart"/>
      <w:r>
        <w:rPr>
          <w:rFonts w:ascii="宋体" w:hAnsi="宋体" w:hint="eastAsia"/>
          <w:kern w:val="0"/>
          <w:sz w:val="24"/>
          <w:szCs w:val="55"/>
        </w:rPr>
        <w:t>刘凤军</w:t>
      </w:r>
      <w:proofErr w:type="gramEnd"/>
      <w:r>
        <w:rPr>
          <w:rFonts w:ascii="宋体" w:hAnsi="宋体" w:hint="eastAsia"/>
          <w:kern w:val="0"/>
          <w:sz w:val="24"/>
          <w:szCs w:val="55"/>
        </w:rPr>
        <w:t>.</w:t>
      </w:r>
      <w:r>
        <w:rPr>
          <w:rFonts w:ascii="宋体" w:hAnsi="宋体" w:hint="eastAsia"/>
          <w:kern w:val="0"/>
          <w:sz w:val="24"/>
          <w:szCs w:val="27"/>
        </w:rPr>
        <w:t>金融改革与金融控股公司[J].农村金融研究</w:t>
      </w:r>
      <w:r>
        <w:rPr>
          <w:rFonts w:ascii="宋体" w:hAnsi="宋体" w:hint="eastAsia"/>
          <w:kern w:val="0"/>
          <w:sz w:val="24"/>
          <w:szCs w:val="55"/>
        </w:rPr>
        <w:t>，2004(2):</w:t>
      </w:r>
      <w:proofErr w:type="gramStart"/>
      <w:r>
        <w:rPr>
          <w:rFonts w:ascii="宋体" w:hAnsi="宋体" w:hint="eastAsia"/>
          <w:kern w:val="0"/>
          <w:sz w:val="24"/>
          <w:szCs w:val="55"/>
        </w:rPr>
        <w:t>18-21.</w:t>
      </w:r>
      <w:proofErr w:type="gramEnd"/>
    </w:p>
    <w:p w:rsidR="00821733" w:rsidRDefault="00821733">
      <w:pPr>
        <w:rPr>
          <w:rFonts w:ascii="宋体" w:hAnsi="宋体"/>
          <w:kern w:val="0"/>
          <w:sz w:val="24"/>
          <w:szCs w:val="55"/>
        </w:rPr>
      </w:pPr>
      <w:r>
        <w:rPr>
          <w:rFonts w:ascii="宋体" w:hAnsi="宋体" w:hint="eastAsia"/>
          <w:sz w:val="24"/>
        </w:rPr>
        <w:t>[19]李娟，吴正光.</w:t>
      </w:r>
      <w:r>
        <w:rPr>
          <w:rFonts w:ascii="宋体" w:hAnsi="宋体" w:hint="eastAsia"/>
          <w:kern w:val="0"/>
          <w:sz w:val="24"/>
          <w:szCs w:val="27"/>
        </w:rPr>
        <w:t>金融控股公司——混业与分业两难局势下的现实选择[J].新疆金融</w:t>
      </w:r>
      <w:r>
        <w:rPr>
          <w:rFonts w:ascii="宋体" w:hAnsi="宋体" w:hint="eastAsia"/>
          <w:kern w:val="0"/>
          <w:sz w:val="24"/>
          <w:szCs w:val="55"/>
        </w:rPr>
        <w:t>，2004(6):</w:t>
      </w:r>
      <w:proofErr w:type="gramStart"/>
      <w:r>
        <w:rPr>
          <w:rFonts w:ascii="宋体" w:hAnsi="宋体" w:hint="eastAsia"/>
          <w:kern w:val="0"/>
          <w:sz w:val="24"/>
          <w:szCs w:val="55"/>
        </w:rPr>
        <w:t>22-24.</w:t>
      </w:r>
      <w:proofErr w:type="gramEnd"/>
    </w:p>
    <w:p w:rsidR="00821733" w:rsidRDefault="00821733">
      <w:pPr>
        <w:rPr>
          <w:rFonts w:ascii="宋体" w:hAnsi="宋体"/>
          <w:kern w:val="0"/>
          <w:sz w:val="24"/>
          <w:szCs w:val="55"/>
        </w:rPr>
      </w:pPr>
      <w:r>
        <w:rPr>
          <w:rFonts w:ascii="宋体" w:hAnsi="宋体" w:hint="eastAsia"/>
          <w:kern w:val="0"/>
          <w:sz w:val="24"/>
          <w:szCs w:val="55"/>
        </w:rPr>
        <w:t>[20]杨筱燕，</w:t>
      </w:r>
      <w:proofErr w:type="gramStart"/>
      <w:r>
        <w:rPr>
          <w:rFonts w:ascii="宋体" w:hAnsi="宋体" w:hint="eastAsia"/>
          <w:kern w:val="0"/>
          <w:sz w:val="24"/>
          <w:szCs w:val="55"/>
        </w:rPr>
        <w:t>刘延冰</w:t>
      </w:r>
      <w:proofErr w:type="gramEnd"/>
      <w:r>
        <w:rPr>
          <w:rFonts w:ascii="宋体" w:hAnsi="宋体" w:hint="eastAsia"/>
          <w:kern w:val="0"/>
          <w:sz w:val="24"/>
          <w:szCs w:val="55"/>
        </w:rPr>
        <w:t>.</w:t>
      </w:r>
      <w:r>
        <w:rPr>
          <w:rFonts w:ascii="宋体" w:hAnsi="宋体" w:hint="eastAsia"/>
          <w:kern w:val="0"/>
          <w:sz w:val="24"/>
          <w:szCs w:val="27"/>
        </w:rPr>
        <w:t>金融控股公司监管体系如何设计[J].金融论坛</w:t>
      </w:r>
      <w:r>
        <w:rPr>
          <w:rFonts w:ascii="宋体" w:hAnsi="宋体" w:hint="eastAsia"/>
          <w:kern w:val="0"/>
          <w:sz w:val="24"/>
          <w:szCs w:val="55"/>
        </w:rPr>
        <w:t>，2004(9):</w:t>
      </w:r>
      <w:proofErr w:type="gramStart"/>
      <w:r>
        <w:rPr>
          <w:rFonts w:ascii="宋体" w:hAnsi="宋体" w:hint="eastAsia"/>
          <w:kern w:val="0"/>
          <w:sz w:val="24"/>
          <w:szCs w:val="55"/>
        </w:rPr>
        <w:t>26-28.</w:t>
      </w:r>
      <w:proofErr w:type="gramEnd"/>
    </w:p>
    <w:p w:rsidR="00821733" w:rsidRDefault="00821733">
      <w:pPr>
        <w:rPr>
          <w:rFonts w:ascii="宋体" w:hAnsi="宋体"/>
          <w:kern w:val="0"/>
          <w:sz w:val="24"/>
          <w:szCs w:val="55"/>
        </w:rPr>
      </w:pPr>
      <w:r>
        <w:rPr>
          <w:rFonts w:ascii="宋体" w:hAnsi="宋体" w:hint="eastAsia"/>
          <w:kern w:val="0"/>
          <w:sz w:val="24"/>
          <w:szCs w:val="55"/>
        </w:rPr>
        <w:t>[21]黄守勇.</w:t>
      </w:r>
      <w:r>
        <w:rPr>
          <w:rFonts w:ascii="宋体" w:hAnsi="宋体" w:hint="eastAsia"/>
          <w:kern w:val="0"/>
          <w:sz w:val="24"/>
          <w:szCs w:val="27"/>
        </w:rPr>
        <w:t>金融控股公司：我国混业经营的现实选择[J].南方金融</w:t>
      </w:r>
      <w:r>
        <w:rPr>
          <w:rFonts w:ascii="宋体" w:hAnsi="宋体" w:hint="eastAsia"/>
          <w:kern w:val="0"/>
          <w:sz w:val="24"/>
          <w:szCs w:val="55"/>
        </w:rPr>
        <w:t>，2004(5):</w:t>
      </w:r>
      <w:proofErr w:type="gramStart"/>
      <w:r>
        <w:rPr>
          <w:rFonts w:ascii="宋体" w:hAnsi="宋体" w:hint="eastAsia"/>
          <w:kern w:val="0"/>
          <w:sz w:val="24"/>
          <w:szCs w:val="55"/>
        </w:rPr>
        <w:t>14-16.</w:t>
      </w:r>
      <w:proofErr w:type="gramEnd"/>
    </w:p>
    <w:p w:rsidR="00821733" w:rsidRDefault="00821733">
      <w:pPr>
        <w:rPr>
          <w:rFonts w:ascii="宋体" w:hAnsi="宋体"/>
          <w:kern w:val="0"/>
          <w:sz w:val="24"/>
          <w:szCs w:val="55"/>
        </w:rPr>
      </w:pPr>
      <w:r>
        <w:rPr>
          <w:rFonts w:ascii="宋体" w:hAnsi="宋体" w:hint="eastAsia"/>
          <w:kern w:val="0"/>
          <w:sz w:val="24"/>
          <w:szCs w:val="55"/>
        </w:rPr>
        <w:t>[22]段鸿斌.</w:t>
      </w:r>
      <w:r>
        <w:rPr>
          <w:rFonts w:ascii="宋体" w:hAnsi="宋体" w:hint="eastAsia"/>
          <w:kern w:val="0"/>
          <w:sz w:val="24"/>
          <w:szCs w:val="27"/>
        </w:rPr>
        <w:t>开放条件下我国金融控股公司监管制度设计[J].新疆财经</w:t>
      </w:r>
      <w:r>
        <w:rPr>
          <w:rFonts w:ascii="宋体" w:hAnsi="宋体" w:hint="eastAsia"/>
          <w:kern w:val="0"/>
          <w:sz w:val="24"/>
          <w:szCs w:val="55"/>
        </w:rPr>
        <w:t>，2004(2)19-21.</w:t>
      </w:r>
    </w:p>
    <w:p w:rsidR="00821733" w:rsidRDefault="00821733">
      <w:pPr>
        <w:rPr>
          <w:rFonts w:ascii="宋体" w:hAnsi="宋体"/>
          <w:kern w:val="0"/>
          <w:sz w:val="24"/>
          <w:szCs w:val="55"/>
        </w:rPr>
      </w:pPr>
      <w:r>
        <w:rPr>
          <w:rFonts w:ascii="宋体" w:hAnsi="宋体" w:hint="eastAsia"/>
          <w:kern w:val="0"/>
          <w:sz w:val="24"/>
          <w:szCs w:val="55"/>
        </w:rPr>
        <w:t>[23]冯静生.</w:t>
      </w:r>
      <w:r>
        <w:rPr>
          <w:rFonts w:ascii="宋体" w:hAnsi="宋体" w:hint="eastAsia"/>
          <w:kern w:val="0"/>
          <w:sz w:val="24"/>
          <w:szCs w:val="27"/>
        </w:rPr>
        <w:t>论我国金融控股公司的发展[J].金融理论与实践</w:t>
      </w:r>
      <w:r>
        <w:rPr>
          <w:rFonts w:ascii="宋体" w:hAnsi="宋体" w:hint="eastAsia"/>
          <w:kern w:val="0"/>
          <w:sz w:val="24"/>
          <w:szCs w:val="55"/>
        </w:rPr>
        <w:t>，2004(4):</w:t>
      </w:r>
      <w:proofErr w:type="gramStart"/>
      <w:r>
        <w:rPr>
          <w:rFonts w:ascii="宋体" w:hAnsi="宋体" w:hint="eastAsia"/>
          <w:kern w:val="0"/>
          <w:sz w:val="24"/>
          <w:szCs w:val="55"/>
        </w:rPr>
        <w:t>15-17.</w:t>
      </w:r>
      <w:proofErr w:type="gramEnd"/>
    </w:p>
    <w:p w:rsidR="00821733" w:rsidRDefault="00821733">
      <w:pPr>
        <w:rPr>
          <w:rFonts w:ascii="宋体" w:hAnsi="宋体"/>
          <w:kern w:val="0"/>
          <w:sz w:val="24"/>
          <w:szCs w:val="55"/>
        </w:rPr>
      </w:pPr>
      <w:r>
        <w:rPr>
          <w:rFonts w:ascii="宋体" w:hAnsi="宋体" w:hint="eastAsia"/>
          <w:sz w:val="24"/>
        </w:rPr>
        <w:t>[24]彭宗明.</w:t>
      </w:r>
      <w:r>
        <w:rPr>
          <w:rFonts w:ascii="宋体" w:hAnsi="宋体" w:hint="eastAsia"/>
          <w:kern w:val="0"/>
          <w:sz w:val="24"/>
          <w:szCs w:val="27"/>
        </w:rPr>
        <w:t>我国发展金融控股公司的模式选择[J].商业时代</w:t>
      </w:r>
      <w:r>
        <w:rPr>
          <w:rFonts w:ascii="宋体" w:hAnsi="宋体" w:hint="eastAsia"/>
          <w:kern w:val="0"/>
          <w:sz w:val="24"/>
          <w:szCs w:val="55"/>
        </w:rPr>
        <w:t>，2004(17):</w:t>
      </w:r>
      <w:proofErr w:type="gramStart"/>
      <w:r>
        <w:rPr>
          <w:rFonts w:ascii="宋体" w:hAnsi="宋体" w:hint="eastAsia"/>
          <w:kern w:val="0"/>
          <w:sz w:val="24"/>
          <w:szCs w:val="55"/>
        </w:rPr>
        <w:t>14-16.</w:t>
      </w:r>
      <w:proofErr w:type="gramEnd"/>
    </w:p>
    <w:p w:rsidR="00821733" w:rsidRDefault="00821733">
      <w:pPr>
        <w:rPr>
          <w:rFonts w:ascii="宋体" w:hAnsi="宋体"/>
          <w:kern w:val="0"/>
          <w:sz w:val="24"/>
          <w:szCs w:val="55"/>
        </w:rPr>
      </w:pPr>
      <w:r>
        <w:rPr>
          <w:rFonts w:ascii="宋体" w:hAnsi="宋体" w:hint="eastAsia"/>
          <w:kern w:val="0"/>
          <w:sz w:val="24"/>
          <w:szCs w:val="55"/>
        </w:rPr>
        <w:lastRenderedPageBreak/>
        <w:t>[25]蔡才河.</w:t>
      </w:r>
      <w:r>
        <w:rPr>
          <w:rFonts w:ascii="宋体" w:hAnsi="宋体" w:hint="eastAsia"/>
          <w:kern w:val="0"/>
          <w:sz w:val="24"/>
          <w:szCs w:val="27"/>
        </w:rPr>
        <w:t>我国金融控股公司的发展[J].浙江金融</w:t>
      </w:r>
      <w:r>
        <w:rPr>
          <w:rFonts w:ascii="宋体" w:hAnsi="宋体" w:hint="eastAsia"/>
          <w:kern w:val="0"/>
          <w:sz w:val="24"/>
          <w:szCs w:val="55"/>
        </w:rPr>
        <w:t>，2004(6):</w:t>
      </w:r>
      <w:proofErr w:type="gramStart"/>
      <w:r>
        <w:rPr>
          <w:rFonts w:ascii="宋体" w:hAnsi="宋体" w:hint="eastAsia"/>
          <w:kern w:val="0"/>
          <w:sz w:val="24"/>
          <w:szCs w:val="55"/>
        </w:rPr>
        <w:t>16-18.</w:t>
      </w:r>
      <w:proofErr w:type="gramEnd"/>
    </w:p>
    <w:p w:rsidR="00821733" w:rsidRDefault="00821733">
      <w:pPr>
        <w:autoSpaceDE w:val="0"/>
        <w:autoSpaceDN w:val="0"/>
        <w:adjustRightInd w:val="0"/>
        <w:jc w:val="left"/>
        <w:rPr>
          <w:rFonts w:ascii="宋体" w:hAnsi="宋体"/>
          <w:kern w:val="0"/>
          <w:sz w:val="24"/>
          <w:szCs w:val="20"/>
        </w:rPr>
      </w:pPr>
      <w:r>
        <w:rPr>
          <w:rFonts w:ascii="宋体" w:hAnsi="宋体" w:hint="eastAsia"/>
          <w:kern w:val="0"/>
          <w:sz w:val="24"/>
          <w:szCs w:val="55"/>
        </w:rPr>
        <w:t>[26]</w:t>
      </w:r>
      <w:r>
        <w:rPr>
          <w:rFonts w:ascii="宋体" w:hAnsi="宋体" w:hint="eastAsia"/>
          <w:kern w:val="0"/>
          <w:sz w:val="24"/>
        </w:rPr>
        <w:t>王栋，</w:t>
      </w:r>
      <w:proofErr w:type="gramStart"/>
      <w:r>
        <w:rPr>
          <w:rFonts w:ascii="宋体" w:hAnsi="宋体" w:hint="eastAsia"/>
          <w:kern w:val="0"/>
          <w:sz w:val="24"/>
        </w:rPr>
        <w:t>王静然</w:t>
      </w:r>
      <w:proofErr w:type="gramEnd"/>
      <w:r>
        <w:rPr>
          <w:rFonts w:ascii="宋体" w:hAnsi="宋体" w:hint="eastAsia"/>
          <w:kern w:val="0"/>
          <w:sz w:val="24"/>
        </w:rPr>
        <w:t>.</w:t>
      </w:r>
      <w:r>
        <w:rPr>
          <w:rFonts w:ascii="宋体" w:hAnsi="宋体" w:hint="eastAsia"/>
          <w:color w:val="2F2F2F"/>
          <w:kern w:val="0"/>
          <w:sz w:val="24"/>
          <w:szCs w:val="50"/>
        </w:rPr>
        <w:t>中国商业银行集中度与回报率背离分析</w:t>
      </w:r>
      <w:r>
        <w:rPr>
          <w:rFonts w:ascii="宋体" w:hAnsi="宋体" w:hint="eastAsia"/>
          <w:color w:val="171717"/>
          <w:kern w:val="0"/>
          <w:sz w:val="24"/>
          <w:szCs w:val="36"/>
        </w:rPr>
        <w:t>——</w:t>
      </w:r>
      <w:proofErr w:type="gramStart"/>
      <w:r>
        <w:rPr>
          <w:rFonts w:ascii="宋体" w:hAnsi="宋体" w:hint="eastAsia"/>
          <w:color w:val="171717"/>
          <w:kern w:val="0"/>
          <w:sz w:val="24"/>
          <w:szCs w:val="36"/>
        </w:rPr>
        <w:t>—</w:t>
      </w:r>
      <w:proofErr w:type="gramEnd"/>
      <w:r>
        <w:rPr>
          <w:rFonts w:ascii="宋体" w:hAnsi="宋体" w:hint="eastAsia"/>
          <w:color w:val="171717"/>
          <w:kern w:val="0"/>
          <w:sz w:val="24"/>
          <w:szCs w:val="36"/>
        </w:rPr>
        <w:t>兼论我国银行市场结构的优化[J].</w:t>
      </w:r>
      <w:r>
        <w:rPr>
          <w:rFonts w:ascii="宋体" w:hAnsi="宋体" w:hint="eastAsia"/>
          <w:kern w:val="0"/>
          <w:sz w:val="24"/>
          <w:szCs w:val="18"/>
        </w:rPr>
        <w:t>武汉金融，</w:t>
      </w:r>
      <w:r>
        <w:rPr>
          <w:rFonts w:ascii="宋体" w:hAnsi="宋体"/>
          <w:kern w:val="0"/>
          <w:sz w:val="24"/>
          <w:szCs w:val="16"/>
        </w:rPr>
        <w:t>2000</w:t>
      </w:r>
      <w:r>
        <w:rPr>
          <w:rFonts w:ascii="宋体" w:hAnsi="宋体" w:hint="eastAsia"/>
          <w:kern w:val="0"/>
          <w:sz w:val="24"/>
          <w:szCs w:val="16"/>
        </w:rPr>
        <w:t>(</w:t>
      </w:r>
      <w:r>
        <w:rPr>
          <w:rFonts w:ascii="宋体" w:hAnsi="宋体"/>
          <w:kern w:val="0"/>
          <w:sz w:val="24"/>
          <w:szCs w:val="16"/>
        </w:rPr>
        <w:t>4</w:t>
      </w:r>
      <w:r>
        <w:rPr>
          <w:rFonts w:ascii="宋体" w:hAnsi="宋体" w:hint="eastAsia"/>
          <w:kern w:val="0"/>
          <w:sz w:val="24"/>
          <w:szCs w:val="16"/>
        </w:rPr>
        <w:t>):</w:t>
      </w:r>
      <w:proofErr w:type="gramStart"/>
      <w:r>
        <w:rPr>
          <w:rFonts w:ascii="宋体" w:hAnsi="宋体" w:hint="eastAsia"/>
          <w:kern w:val="0"/>
          <w:sz w:val="24"/>
          <w:szCs w:val="16"/>
        </w:rPr>
        <w:t>31-33.</w:t>
      </w:r>
      <w:proofErr w:type="gramEnd"/>
    </w:p>
    <w:p w:rsidR="00821733" w:rsidRDefault="00821733">
      <w:pPr>
        <w:autoSpaceDE w:val="0"/>
        <w:autoSpaceDN w:val="0"/>
        <w:adjustRightInd w:val="0"/>
        <w:jc w:val="left"/>
        <w:rPr>
          <w:rFonts w:ascii="宋体" w:hAnsi="宋体"/>
          <w:kern w:val="0"/>
          <w:sz w:val="24"/>
          <w:szCs w:val="20"/>
        </w:rPr>
      </w:pPr>
      <w:r>
        <w:rPr>
          <w:rFonts w:ascii="宋体" w:hAnsi="宋体" w:hint="eastAsia"/>
          <w:kern w:val="0"/>
          <w:sz w:val="24"/>
          <w:szCs w:val="27"/>
        </w:rPr>
        <w:t>[27]</w:t>
      </w:r>
      <w:r>
        <w:rPr>
          <w:rFonts w:ascii="宋体" w:hAnsi="宋体" w:hint="eastAsia"/>
          <w:kern w:val="0"/>
          <w:sz w:val="24"/>
          <w:szCs w:val="28"/>
        </w:rPr>
        <w:t>于忠,</w:t>
      </w:r>
      <w:proofErr w:type="gramStart"/>
      <w:r>
        <w:rPr>
          <w:rFonts w:ascii="宋体" w:hAnsi="宋体" w:hint="eastAsia"/>
          <w:kern w:val="0"/>
          <w:sz w:val="24"/>
          <w:szCs w:val="28"/>
        </w:rPr>
        <w:t>王继翔</w:t>
      </w:r>
      <w:proofErr w:type="gramEnd"/>
      <w:r>
        <w:rPr>
          <w:rFonts w:ascii="宋体" w:hAnsi="宋体" w:hint="eastAsia"/>
          <w:kern w:val="0"/>
          <w:sz w:val="24"/>
          <w:szCs w:val="28"/>
        </w:rPr>
        <w:t>.</w:t>
      </w:r>
      <w:r>
        <w:rPr>
          <w:rFonts w:ascii="宋体" w:hAnsi="宋体" w:hint="eastAsia"/>
          <w:kern w:val="0"/>
          <w:sz w:val="24"/>
          <w:szCs w:val="42"/>
        </w:rPr>
        <w:t>对我国银行业集中度决定因素的实证分析[J].</w:t>
      </w:r>
      <w:r>
        <w:rPr>
          <w:rFonts w:ascii="宋体" w:hAnsi="宋体" w:hint="eastAsia"/>
          <w:kern w:val="0"/>
          <w:sz w:val="24"/>
          <w:szCs w:val="16"/>
        </w:rPr>
        <w:t>统计研究</w:t>
      </w:r>
      <w:r>
        <w:rPr>
          <w:rFonts w:ascii="宋体" w:hAnsi="宋体" w:hint="eastAsia"/>
          <w:kern w:val="0"/>
          <w:sz w:val="24"/>
          <w:szCs w:val="55"/>
        </w:rPr>
        <w:t>，</w:t>
      </w:r>
      <w:r>
        <w:rPr>
          <w:rFonts w:ascii="宋体" w:hAnsi="宋体"/>
          <w:kern w:val="0"/>
          <w:sz w:val="24"/>
          <w:szCs w:val="15"/>
        </w:rPr>
        <w:t xml:space="preserve">2000 </w:t>
      </w:r>
      <w:r>
        <w:rPr>
          <w:rFonts w:ascii="宋体" w:hAnsi="宋体" w:hint="eastAsia"/>
          <w:kern w:val="0"/>
          <w:sz w:val="24"/>
          <w:szCs w:val="15"/>
        </w:rPr>
        <w:t>(</w:t>
      </w:r>
      <w:r>
        <w:rPr>
          <w:rFonts w:ascii="宋体" w:hAnsi="宋体"/>
          <w:kern w:val="0"/>
          <w:sz w:val="24"/>
          <w:szCs w:val="15"/>
        </w:rPr>
        <w:t>5</w:t>
      </w:r>
      <w:r>
        <w:rPr>
          <w:rFonts w:ascii="宋体" w:hAnsi="宋体" w:hint="eastAsia"/>
          <w:kern w:val="0"/>
          <w:sz w:val="24"/>
          <w:szCs w:val="15"/>
        </w:rPr>
        <w:t>):</w:t>
      </w:r>
      <w:proofErr w:type="gramStart"/>
      <w:r>
        <w:rPr>
          <w:rFonts w:ascii="宋体" w:hAnsi="宋体" w:hint="eastAsia"/>
          <w:kern w:val="0"/>
          <w:sz w:val="24"/>
          <w:szCs w:val="15"/>
        </w:rPr>
        <w:t>21-23.</w:t>
      </w:r>
      <w:proofErr w:type="gramEnd"/>
    </w:p>
    <w:p w:rsidR="00821733" w:rsidRDefault="00821733">
      <w:pPr>
        <w:rPr>
          <w:rFonts w:ascii="宋体" w:hAnsi="宋体"/>
          <w:kern w:val="0"/>
          <w:sz w:val="24"/>
          <w:szCs w:val="27"/>
        </w:rPr>
      </w:pPr>
      <w:r>
        <w:rPr>
          <w:rFonts w:ascii="宋体" w:hAnsi="宋体" w:hint="eastAsia"/>
          <w:kern w:val="0"/>
          <w:sz w:val="24"/>
          <w:szCs w:val="27"/>
        </w:rPr>
        <w:t>[28]徐杰.中国银行业市场集中的</w:t>
      </w:r>
      <w:proofErr w:type="gramStart"/>
      <w:r>
        <w:rPr>
          <w:rFonts w:ascii="宋体" w:hAnsi="宋体" w:hint="eastAsia"/>
          <w:kern w:val="0"/>
          <w:sz w:val="24"/>
          <w:szCs w:val="27"/>
        </w:rPr>
        <w:t>的</w:t>
      </w:r>
      <w:proofErr w:type="gramEnd"/>
      <w:r>
        <w:rPr>
          <w:rFonts w:ascii="宋体" w:hAnsi="宋体" w:hint="eastAsia"/>
          <w:kern w:val="0"/>
          <w:sz w:val="24"/>
          <w:szCs w:val="27"/>
        </w:rPr>
        <w:t>发展趋势——先分散后集中[J].新东方</w:t>
      </w:r>
      <w:r>
        <w:rPr>
          <w:rFonts w:ascii="宋体" w:hAnsi="宋体" w:hint="eastAsia"/>
          <w:kern w:val="0"/>
          <w:sz w:val="24"/>
          <w:szCs w:val="55"/>
        </w:rPr>
        <w:t>，2004(5):</w:t>
      </w:r>
      <w:proofErr w:type="gramStart"/>
      <w:r>
        <w:rPr>
          <w:rFonts w:ascii="宋体" w:hAnsi="宋体" w:hint="eastAsia"/>
          <w:kern w:val="0"/>
          <w:sz w:val="24"/>
          <w:szCs w:val="55"/>
        </w:rPr>
        <w:t>18-20.</w:t>
      </w:r>
      <w:proofErr w:type="gramEnd"/>
    </w:p>
    <w:p w:rsidR="00821733" w:rsidRDefault="00821733">
      <w:pPr>
        <w:rPr>
          <w:rFonts w:ascii="宋体" w:hAnsi="宋体"/>
          <w:sz w:val="24"/>
        </w:rPr>
      </w:pPr>
      <w:r>
        <w:rPr>
          <w:rFonts w:ascii="宋体" w:hAnsi="宋体" w:hint="eastAsia"/>
          <w:kern w:val="0"/>
          <w:sz w:val="24"/>
          <w:szCs w:val="27"/>
        </w:rPr>
        <w:t>[29]李伟.金融业经营模式的分析与对策[J].科技进步与对策</w:t>
      </w:r>
      <w:r>
        <w:rPr>
          <w:rFonts w:ascii="宋体" w:hAnsi="宋体" w:hint="eastAsia"/>
          <w:kern w:val="0"/>
          <w:sz w:val="24"/>
          <w:szCs w:val="55"/>
        </w:rPr>
        <w:t>，2002(6)22-24.</w:t>
      </w:r>
    </w:p>
    <w:p w:rsidR="00821733" w:rsidRPr="005E0B4C" w:rsidRDefault="00821733">
      <w:pPr>
        <w:rPr>
          <w:sz w:val="24"/>
        </w:rPr>
      </w:pPr>
      <w:r w:rsidRPr="005E0B4C">
        <w:rPr>
          <w:sz w:val="24"/>
        </w:rPr>
        <w:t>[30]</w:t>
      </w:r>
      <w:proofErr w:type="spellStart"/>
      <w:proofErr w:type="gramStart"/>
      <w:r w:rsidRPr="005E0B4C">
        <w:rPr>
          <w:sz w:val="24"/>
        </w:rPr>
        <w:t>Benveniste</w:t>
      </w:r>
      <w:proofErr w:type="spellEnd"/>
      <w:r w:rsidRPr="005E0B4C">
        <w:rPr>
          <w:sz w:val="24"/>
        </w:rPr>
        <w:t xml:space="preserve">, </w:t>
      </w:r>
      <w:proofErr w:type="spellStart"/>
      <w:r w:rsidRPr="005E0B4C">
        <w:rPr>
          <w:sz w:val="24"/>
        </w:rPr>
        <w:t>Lawarence</w:t>
      </w:r>
      <w:proofErr w:type="spellEnd"/>
      <w:r w:rsidRPr="005E0B4C">
        <w:rPr>
          <w:sz w:val="24"/>
        </w:rPr>
        <w:t xml:space="preserve"> M. and Paul A. </w:t>
      </w:r>
      <w:proofErr w:type="spellStart"/>
      <w:r w:rsidRPr="005E0B4C">
        <w:rPr>
          <w:sz w:val="24"/>
        </w:rPr>
        <w:t>Spindt</w:t>
      </w:r>
      <w:proofErr w:type="spellEnd"/>
      <w:r w:rsidRPr="005E0B4C">
        <w:rPr>
          <w:sz w:val="24"/>
        </w:rPr>
        <w:t>, 1989, How investment bankers determine the offer price and allocation of new issues, Journal of Financial Economics, 24(October).</w:t>
      </w:r>
      <w:proofErr w:type="gramEnd"/>
    </w:p>
    <w:p w:rsidR="00821733" w:rsidRPr="005E0B4C" w:rsidRDefault="00821733">
      <w:pPr>
        <w:rPr>
          <w:rFonts w:eastAsia="仿宋_GB2312"/>
          <w:sz w:val="24"/>
        </w:rPr>
      </w:pPr>
      <w:r w:rsidRPr="005E0B4C">
        <w:rPr>
          <w:sz w:val="24"/>
        </w:rPr>
        <w:t xml:space="preserve">[31] </w:t>
      </w:r>
      <w:proofErr w:type="spellStart"/>
      <w:r w:rsidRPr="005E0B4C">
        <w:rPr>
          <w:sz w:val="24"/>
        </w:rPr>
        <w:t>Calomiris</w:t>
      </w:r>
      <w:proofErr w:type="spellEnd"/>
      <w:r w:rsidRPr="005E0B4C">
        <w:rPr>
          <w:sz w:val="24"/>
        </w:rPr>
        <w:t xml:space="preserve">, Charles </w:t>
      </w:r>
      <w:proofErr w:type="spellStart"/>
      <w:r w:rsidRPr="005E0B4C">
        <w:rPr>
          <w:sz w:val="24"/>
        </w:rPr>
        <w:t>W.,Regulation</w:t>
      </w:r>
      <w:proofErr w:type="spellEnd"/>
      <w:r w:rsidRPr="005E0B4C">
        <w:rPr>
          <w:sz w:val="24"/>
        </w:rPr>
        <w:t xml:space="preserve">, 1993, Regulation and industrial structure, and instability in U.S. banking: an historical </w:t>
      </w:r>
      <w:proofErr w:type="spellStart"/>
      <w:r w:rsidRPr="005E0B4C">
        <w:rPr>
          <w:sz w:val="24"/>
        </w:rPr>
        <w:t>perpective</w:t>
      </w:r>
      <w:proofErr w:type="spellEnd"/>
      <w:r w:rsidRPr="005E0B4C">
        <w:rPr>
          <w:sz w:val="24"/>
        </w:rPr>
        <w:t xml:space="preserve">, IN </w:t>
      </w:r>
      <w:proofErr w:type="spellStart"/>
      <w:r w:rsidRPr="005E0B4C">
        <w:rPr>
          <w:sz w:val="24"/>
        </w:rPr>
        <w:t>Stuctural</w:t>
      </w:r>
      <w:proofErr w:type="spellEnd"/>
      <w:r w:rsidRPr="005E0B4C">
        <w:rPr>
          <w:sz w:val="24"/>
        </w:rPr>
        <w:t xml:space="preserve"> Change in Banking, eds. Michael </w:t>
      </w:r>
      <w:proofErr w:type="spellStart"/>
      <w:r w:rsidRPr="005E0B4C">
        <w:rPr>
          <w:sz w:val="24"/>
        </w:rPr>
        <w:t>Klausmer</w:t>
      </w:r>
      <w:proofErr w:type="spellEnd"/>
      <w:r w:rsidRPr="005E0B4C">
        <w:rPr>
          <w:sz w:val="24"/>
        </w:rPr>
        <w:t xml:space="preserve"> and Lawrence J. White, 19-116, Homewood, </w:t>
      </w:r>
      <w:proofErr w:type="spellStart"/>
      <w:r w:rsidRPr="005E0B4C">
        <w:rPr>
          <w:sz w:val="24"/>
        </w:rPr>
        <w:t>IL:Business</w:t>
      </w:r>
      <w:proofErr w:type="spellEnd"/>
      <w:r w:rsidRPr="005E0B4C">
        <w:rPr>
          <w:sz w:val="24"/>
        </w:rPr>
        <w:t xml:space="preserve"> one-Irwin.</w:t>
      </w:r>
    </w:p>
    <w:p w:rsidR="00821733" w:rsidRPr="005E0B4C" w:rsidRDefault="00821733">
      <w:pPr>
        <w:rPr>
          <w:sz w:val="24"/>
        </w:rPr>
      </w:pPr>
      <w:r w:rsidRPr="005E0B4C">
        <w:rPr>
          <w:color w:val="000000"/>
          <w:sz w:val="24"/>
        </w:rPr>
        <w:t>[32]</w:t>
      </w:r>
      <w:r w:rsidRPr="005E0B4C">
        <w:rPr>
          <w:sz w:val="24"/>
        </w:rPr>
        <w:t xml:space="preserve"> Vander </w:t>
      </w:r>
      <w:proofErr w:type="spellStart"/>
      <w:r w:rsidRPr="005E0B4C">
        <w:rPr>
          <w:sz w:val="24"/>
        </w:rPr>
        <w:t>Vennet</w:t>
      </w:r>
      <w:proofErr w:type="spellEnd"/>
      <w:r w:rsidRPr="005E0B4C">
        <w:rPr>
          <w:sz w:val="24"/>
        </w:rPr>
        <w:t xml:space="preserve">, R., 1994, Economics of scale and scope in EC credit institutions, Cahiers </w:t>
      </w:r>
      <w:proofErr w:type="spellStart"/>
      <w:r w:rsidRPr="005E0B4C">
        <w:rPr>
          <w:sz w:val="24"/>
        </w:rPr>
        <w:t>Economiques</w:t>
      </w:r>
      <w:proofErr w:type="spellEnd"/>
      <w:r w:rsidRPr="005E0B4C">
        <w:rPr>
          <w:sz w:val="24"/>
        </w:rPr>
        <w:t xml:space="preserve"> </w:t>
      </w:r>
      <w:proofErr w:type="spellStart"/>
      <w:r w:rsidRPr="005E0B4C">
        <w:rPr>
          <w:sz w:val="24"/>
        </w:rPr>
        <w:t>deBruxelles</w:t>
      </w:r>
      <w:proofErr w:type="spellEnd"/>
      <w:r w:rsidRPr="005E0B4C">
        <w:rPr>
          <w:sz w:val="24"/>
        </w:rPr>
        <w:t>, 507-548, No. 144.</w:t>
      </w:r>
    </w:p>
    <w:p w:rsidR="00821733" w:rsidRPr="005E0B4C" w:rsidRDefault="00821733">
      <w:pPr>
        <w:rPr>
          <w:sz w:val="24"/>
        </w:rPr>
      </w:pPr>
      <w:r w:rsidRPr="005E0B4C">
        <w:rPr>
          <w:sz w:val="24"/>
        </w:rPr>
        <w:t xml:space="preserve">[33] Lang, G. and </w:t>
      </w:r>
      <w:proofErr w:type="spellStart"/>
      <w:r w:rsidRPr="005E0B4C">
        <w:rPr>
          <w:sz w:val="24"/>
        </w:rPr>
        <w:t>Welzel</w:t>
      </w:r>
      <w:proofErr w:type="spellEnd"/>
      <w:r w:rsidRPr="005E0B4C">
        <w:rPr>
          <w:sz w:val="24"/>
        </w:rPr>
        <w:t>, P., 1996, Efficiency and technical progress in banking. Empirical results for a panel of German cooperative banks, Journal of Banking and Finance, 1003-1023</w:t>
      </w:r>
      <w:proofErr w:type="gramStart"/>
      <w:r w:rsidRPr="005E0B4C">
        <w:rPr>
          <w:sz w:val="24"/>
        </w:rPr>
        <w:t>,(</w:t>
      </w:r>
      <w:proofErr w:type="gramEnd"/>
      <w:r w:rsidRPr="005E0B4C">
        <w:rPr>
          <w:sz w:val="24"/>
        </w:rPr>
        <w:t>July).</w:t>
      </w:r>
    </w:p>
    <w:p w:rsidR="00821733" w:rsidRPr="005E0B4C" w:rsidRDefault="00821733">
      <w:pPr>
        <w:rPr>
          <w:sz w:val="24"/>
        </w:rPr>
      </w:pPr>
      <w:r w:rsidRPr="005E0B4C">
        <w:rPr>
          <w:sz w:val="24"/>
        </w:rPr>
        <w:t>[34] Berger, A.N. and Humphrey, D.B., 1997, Efficiency of financial institutions: international survey and directions for future research, European Journal of Operational Research, 98, 178-212.</w:t>
      </w:r>
    </w:p>
    <w:p w:rsidR="00821733" w:rsidRPr="005E0B4C" w:rsidRDefault="00821733">
      <w:pPr>
        <w:pStyle w:val="32"/>
      </w:pPr>
      <w:r w:rsidRPr="005E0B4C">
        <w:t xml:space="preserve">[35] </w:t>
      </w:r>
      <w:proofErr w:type="spellStart"/>
      <w:r w:rsidRPr="005E0B4C">
        <w:t>Alle</w:t>
      </w:r>
      <w:proofErr w:type="spellEnd"/>
      <w:r w:rsidRPr="005E0B4C">
        <w:t xml:space="preserve"> L. n, and </w:t>
      </w:r>
      <w:proofErr w:type="spellStart"/>
      <w:r w:rsidRPr="005E0B4C">
        <w:t>Rai</w:t>
      </w:r>
      <w:proofErr w:type="spellEnd"/>
      <w:r w:rsidRPr="005E0B4C">
        <w:t>, A., 1996, Operational efficiency in banking: An international comparison, Journal of Banking and Finance, May, 655-672.</w:t>
      </w:r>
    </w:p>
    <w:p w:rsidR="00821733" w:rsidRPr="005E0B4C" w:rsidRDefault="00821733">
      <w:pPr>
        <w:rPr>
          <w:color w:val="000000"/>
          <w:sz w:val="24"/>
        </w:rPr>
      </w:pPr>
      <w:r w:rsidRPr="005E0B4C">
        <w:rPr>
          <w:color w:val="000000"/>
          <w:sz w:val="24"/>
        </w:rPr>
        <w:t>[36]</w:t>
      </w:r>
      <w:r w:rsidRPr="005E0B4C">
        <w:rPr>
          <w:sz w:val="24"/>
        </w:rPr>
        <w:t xml:space="preserve"> </w:t>
      </w:r>
      <w:proofErr w:type="spellStart"/>
      <w:r w:rsidRPr="005E0B4C">
        <w:rPr>
          <w:sz w:val="24"/>
        </w:rPr>
        <w:t>Benston</w:t>
      </w:r>
      <w:proofErr w:type="spellEnd"/>
      <w:r w:rsidRPr="005E0B4C">
        <w:rPr>
          <w:sz w:val="24"/>
        </w:rPr>
        <w:t xml:space="preserve">, G.J., 1994, Universal Banking, Journal of Economic Perspectives, </w:t>
      </w:r>
      <w:proofErr w:type="gramStart"/>
      <w:r w:rsidRPr="005E0B4C">
        <w:rPr>
          <w:sz w:val="24"/>
        </w:rPr>
        <w:t>Summer</w:t>
      </w:r>
      <w:proofErr w:type="gramEnd"/>
      <w:r w:rsidRPr="005E0B4C">
        <w:rPr>
          <w:sz w:val="24"/>
        </w:rPr>
        <w:t>, Vol. 8, No. 3, 121-143.</w:t>
      </w:r>
    </w:p>
    <w:p w:rsidR="00821733" w:rsidRPr="005E0B4C" w:rsidRDefault="00821733">
      <w:pPr>
        <w:rPr>
          <w:sz w:val="24"/>
        </w:rPr>
      </w:pPr>
      <w:r w:rsidRPr="005E0B4C">
        <w:rPr>
          <w:color w:val="000000"/>
          <w:sz w:val="24"/>
        </w:rPr>
        <w:t>[37]</w:t>
      </w:r>
      <w:r w:rsidRPr="005E0B4C">
        <w:rPr>
          <w:sz w:val="24"/>
        </w:rPr>
        <w:t xml:space="preserve"> </w:t>
      </w:r>
      <w:proofErr w:type="spellStart"/>
      <w:r w:rsidRPr="005E0B4C">
        <w:rPr>
          <w:sz w:val="24"/>
        </w:rPr>
        <w:t>Ang</w:t>
      </w:r>
      <w:proofErr w:type="spellEnd"/>
      <w:r w:rsidRPr="005E0B4C">
        <w:rPr>
          <w:sz w:val="24"/>
        </w:rPr>
        <w:t xml:space="preserve">, J.S. and T. Richardson. 1994, The </w:t>
      </w:r>
      <w:proofErr w:type="spellStart"/>
      <w:r w:rsidRPr="005E0B4C">
        <w:rPr>
          <w:sz w:val="24"/>
        </w:rPr>
        <w:t>Underpricing</w:t>
      </w:r>
      <w:proofErr w:type="spellEnd"/>
      <w:r w:rsidRPr="005E0B4C">
        <w:rPr>
          <w:sz w:val="24"/>
        </w:rPr>
        <w:t xml:space="preserve"> Experience of Commercial Bank Affiliates prior to the Glass-</w:t>
      </w:r>
      <w:proofErr w:type="spellStart"/>
      <w:r w:rsidRPr="005E0B4C">
        <w:rPr>
          <w:sz w:val="24"/>
        </w:rPr>
        <w:t>Steagall</w:t>
      </w:r>
      <w:proofErr w:type="spellEnd"/>
      <w:r w:rsidRPr="005E0B4C">
        <w:rPr>
          <w:sz w:val="24"/>
        </w:rPr>
        <w:t xml:space="preserve"> Act: A Re-examination of Evidence for passage of the Act, Journal of Banking and Finance 18, 351-395.</w:t>
      </w:r>
    </w:p>
    <w:p w:rsidR="00821733" w:rsidRPr="005E0B4C" w:rsidRDefault="00821733">
      <w:pPr>
        <w:autoSpaceDE w:val="0"/>
        <w:autoSpaceDN w:val="0"/>
        <w:adjustRightInd w:val="0"/>
        <w:jc w:val="left"/>
        <w:rPr>
          <w:rFonts w:eastAsia="黑体"/>
          <w:kern w:val="0"/>
          <w:sz w:val="24"/>
        </w:rPr>
      </w:pPr>
      <w:r w:rsidRPr="005E0B4C">
        <w:rPr>
          <w:rFonts w:eastAsia="黑体"/>
          <w:kern w:val="0"/>
          <w:sz w:val="24"/>
        </w:rPr>
        <w:t>[38]</w:t>
      </w:r>
      <w:proofErr w:type="spellStart"/>
      <w:r w:rsidRPr="005E0B4C">
        <w:rPr>
          <w:rFonts w:eastAsia="黑体"/>
          <w:kern w:val="0"/>
          <w:sz w:val="24"/>
        </w:rPr>
        <w:t>Bension</w:t>
      </w:r>
      <w:proofErr w:type="spellEnd"/>
      <w:r w:rsidRPr="005E0B4C">
        <w:rPr>
          <w:rFonts w:eastAsia="黑体"/>
          <w:kern w:val="0"/>
          <w:sz w:val="24"/>
        </w:rPr>
        <w:t xml:space="preserve"> George J., </w:t>
      </w:r>
      <w:proofErr w:type="gramStart"/>
      <w:r w:rsidRPr="005E0B4C">
        <w:rPr>
          <w:rFonts w:eastAsia="黑体"/>
          <w:kern w:val="0"/>
          <w:sz w:val="24"/>
        </w:rPr>
        <w:t>The</w:t>
      </w:r>
      <w:proofErr w:type="gramEnd"/>
      <w:r w:rsidRPr="005E0B4C">
        <w:rPr>
          <w:rFonts w:eastAsia="黑体"/>
          <w:kern w:val="0"/>
          <w:sz w:val="24"/>
        </w:rPr>
        <w:t xml:space="preserve"> Separation of Commercial and Investment Banking, New</w:t>
      </w:r>
    </w:p>
    <w:p w:rsidR="00821733" w:rsidRPr="005E0B4C" w:rsidRDefault="00821733">
      <w:pPr>
        <w:autoSpaceDE w:val="0"/>
        <w:autoSpaceDN w:val="0"/>
        <w:adjustRightInd w:val="0"/>
        <w:jc w:val="left"/>
        <w:rPr>
          <w:rFonts w:eastAsia="黑体"/>
          <w:kern w:val="0"/>
          <w:sz w:val="24"/>
        </w:rPr>
      </w:pPr>
      <w:proofErr w:type="gramStart"/>
      <w:r w:rsidRPr="005E0B4C">
        <w:rPr>
          <w:rFonts w:eastAsia="黑体"/>
          <w:kern w:val="0"/>
          <w:sz w:val="24"/>
        </w:rPr>
        <w:t>York :Oxford</w:t>
      </w:r>
      <w:proofErr w:type="gramEnd"/>
      <w:r w:rsidRPr="005E0B4C">
        <w:rPr>
          <w:rFonts w:eastAsia="黑体"/>
          <w:kern w:val="0"/>
          <w:sz w:val="24"/>
        </w:rPr>
        <w:t xml:space="preserve"> University Press, 1990;</w:t>
      </w:r>
    </w:p>
    <w:p w:rsidR="00821733" w:rsidRPr="005E0B4C" w:rsidRDefault="00821733">
      <w:pPr>
        <w:autoSpaceDE w:val="0"/>
        <w:autoSpaceDN w:val="0"/>
        <w:adjustRightInd w:val="0"/>
        <w:jc w:val="left"/>
        <w:rPr>
          <w:rFonts w:eastAsia="黑体"/>
          <w:kern w:val="0"/>
          <w:sz w:val="24"/>
        </w:rPr>
      </w:pPr>
      <w:r w:rsidRPr="005E0B4C">
        <w:rPr>
          <w:rFonts w:eastAsia="黑体"/>
          <w:kern w:val="0"/>
          <w:sz w:val="24"/>
        </w:rPr>
        <w:t>[39]</w:t>
      </w:r>
      <w:proofErr w:type="spellStart"/>
      <w:r w:rsidRPr="005E0B4C">
        <w:rPr>
          <w:rFonts w:eastAsia="黑体"/>
          <w:kern w:val="0"/>
          <w:sz w:val="24"/>
        </w:rPr>
        <w:t>Jordi</w:t>
      </w:r>
      <w:proofErr w:type="spellEnd"/>
      <w:r w:rsidRPr="005E0B4C">
        <w:rPr>
          <w:rFonts w:eastAsia="黑体"/>
          <w:kern w:val="0"/>
          <w:sz w:val="24"/>
        </w:rPr>
        <w:t xml:space="preserve"> Canals</w:t>
      </w:r>
      <w:r w:rsidRPr="005E0B4C">
        <w:rPr>
          <w:rFonts w:eastAsia="黑体"/>
          <w:kern w:val="0"/>
          <w:sz w:val="24"/>
        </w:rPr>
        <w:t>，</w:t>
      </w:r>
      <w:r w:rsidRPr="005E0B4C">
        <w:rPr>
          <w:rFonts w:eastAsia="黑体"/>
          <w:kern w:val="0"/>
          <w:sz w:val="24"/>
        </w:rPr>
        <w:t>Universal Banking: International Comparisons and Theoretical</w:t>
      </w:r>
    </w:p>
    <w:p w:rsidR="00821733" w:rsidRPr="005E0B4C" w:rsidRDefault="00821733">
      <w:pPr>
        <w:autoSpaceDE w:val="0"/>
        <w:autoSpaceDN w:val="0"/>
        <w:adjustRightInd w:val="0"/>
        <w:jc w:val="left"/>
        <w:rPr>
          <w:rFonts w:eastAsia="黑体"/>
          <w:kern w:val="0"/>
          <w:sz w:val="24"/>
        </w:rPr>
      </w:pPr>
      <w:r w:rsidRPr="005E0B4C">
        <w:rPr>
          <w:rFonts w:eastAsia="黑体"/>
          <w:kern w:val="0"/>
          <w:sz w:val="24"/>
        </w:rPr>
        <w:t xml:space="preserve">Perspectives, C </w:t>
      </w:r>
      <w:proofErr w:type="spellStart"/>
      <w:r w:rsidRPr="005E0B4C">
        <w:rPr>
          <w:rFonts w:eastAsia="黑体"/>
          <w:kern w:val="0"/>
          <w:sz w:val="24"/>
        </w:rPr>
        <w:t>larendon</w:t>
      </w:r>
      <w:proofErr w:type="spellEnd"/>
      <w:r w:rsidRPr="005E0B4C">
        <w:rPr>
          <w:rFonts w:eastAsia="黑体"/>
          <w:kern w:val="0"/>
          <w:sz w:val="24"/>
        </w:rPr>
        <w:t xml:space="preserve"> </w:t>
      </w:r>
      <w:proofErr w:type="spellStart"/>
      <w:r w:rsidRPr="005E0B4C">
        <w:rPr>
          <w:rFonts w:eastAsia="黑体"/>
          <w:kern w:val="0"/>
          <w:sz w:val="24"/>
        </w:rPr>
        <w:t>Press</w:t>
      </w:r>
      <w:proofErr w:type="gramStart"/>
      <w:r w:rsidRPr="005E0B4C">
        <w:rPr>
          <w:rFonts w:eastAsia="黑体"/>
          <w:kern w:val="0"/>
          <w:sz w:val="24"/>
        </w:rPr>
        <w:t>,Oxford</w:t>
      </w:r>
      <w:proofErr w:type="spellEnd"/>
      <w:proofErr w:type="gramEnd"/>
      <w:r w:rsidRPr="005E0B4C">
        <w:rPr>
          <w:rFonts w:eastAsia="黑体"/>
          <w:kern w:val="0"/>
          <w:sz w:val="24"/>
        </w:rPr>
        <w:t>, 1997;</w:t>
      </w:r>
    </w:p>
    <w:p w:rsidR="00821733" w:rsidRPr="005E0B4C" w:rsidRDefault="00821733">
      <w:pPr>
        <w:autoSpaceDE w:val="0"/>
        <w:autoSpaceDN w:val="0"/>
        <w:adjustRightInd w:val="0"/>
        <w:jc w:val="left"/>
        <w:rPr>
          <w:rFonts w:eastAsia="黑体"/>
          <w:kern w:val="0"/>
          <w:sz w:val="24"/>
        </w:rPr>
      </w:pPr>
      <w:r w:rsidRPr="005E0B4C">
        <w:rPr>
          <w:rFonts w:eastAsia="黑体"/>
          <w:kern w:val="0"/>
          <w:sz w:val="24"/>
        </w:rPr>
        <w:t xml:space="preserve">[40]A </w:t>
      </w:r>
      <w:proofErr w:type="spellStart"/>
      <w:r w:rsidRPr="005E0B4C">
        <w:rPr>
          <w:rFonts w:eastAsia="黑体"/>
          <w:kern w:val="0"/>
          <w:sz w:val="24"/>
        </w:rPr>
        <w:t>nthony</w:t>
      </w:r>
      <w:proofErr w:type="spellEnd"/>
      <w:r w:rsidRPr="005E0B4C">
        <w:rPr>
          <w:rFonts w:eastAsia="黑体"/>
          <w:kern w:val="0"/>
          <w:sz w:val="24"/>
        </w:rPr>
        <w:t xml:space="preserve"> Saunders a </w:t>
      </w:r>
      <w:proofErr w:type="spellStart"/>
      <w:r w:rsidRPr="005E0B4C">
        <w:rPr>
          <w:rFonts w:eastAsia="黑体"/>
          <w:kern w:val="0"/>
          <w:sz w:val="24"/>
        </w:rPr>
        <w:t>nd</w:t>
      </w:r>
      <w:proofErr w:type="spellEnd"/>
      <w:r w:rsidRPr="005E0B4C">
        <w:rPr>
          <w:rFonts w:eastAsia="黑体"/>
          <w:kern w:val="0"/>
          <w:sz w:val="24"/>
        </w:rPr>
        <w:t xml:space="preserve"> Ingo Walter, Universal Banking-Financial System </w:t>
      </w:r>
      <w:r w:rsidRPr="005E0B4C">
        <w:rPr>
          <w:rFonts w:eastAsia="黑体"/>
          <w:kern w:val="0"/>
          <w:sz w:val="24"/>
        </w:rPr>
        <w:lastRenderedPageBreak/>
        <w:t>Design Reconsidered, New York University,1996</w:t>
      </w:r>
      <w:r w:rsidRPr="005E0B4C">
        <w:rPr>
          <w:rFonts w:eastAsia="黑体"/>
          <w:kern w:val="0"/>
          <w:sz w:val="24"/>
        </w:rPr>
        <w:t>；</w:t>
      </w:r>
    </w:p>
    <w:p w:rsidR="00821733" w:rsidRPr="005E0B4C" w:rsidRDefault="00821733">
      <w:pPr>
        <w:autoSpaceDE w:val="0"/>
        <w:autoSpaceDN w:val="0"/>
        <w:adjustRightInd w:val="0"/>
        <w:jc w:val="left"/>
        <w:rPr>
          <w:rFonts w:eastAsia="黑体"/>
          <w:kern w:val="0"/>
          <w:sz w:val="24"/>
        </w:rPr>
      </w:pPr>
      <w:r w:rsidRPr="005E0B4C">
        <w:rPr>
          <w:rFonts w:eastAsia="黑体"/>
          <w:kern w:val="0"/>
          <w:sz w:val="24"/>
        </w:rPr>
        <w:t>[41]</w:t>
      </w:r>
      <w:proofErr w:type="spellStart"/>
      <w:r w:rsidRPr="005E0B4C">
        <w:rPr>
          <w:rFonts w:eastAsia="黑体"/>
          <w:kern w:val="0"/>
          <w:sz w:val="24"/>
        </w:rPr>
        <w:t>Amihud</w:t>
      </w:r>
      <w:proofErr w:type="spellEnd"/>
      <w:r w:rsidRPr="005E0B4C">
        <w:rPr>
          <w:rFonts w:eastAsia="黑体"/>
          <w:kern w:val="0"/>
          <w:sz w:val="24"/>
        </w:rPr>
        <w:t xml:space="preserve"> Y and Miller G</w:t>
      </w:r>
      <w:r w:rsidRPr="005E0B4C">
        <w:rPr>
          <w:rFonts w:eastAsia="黑体"/>
          <w:kern w:val="0"/>
          <w:sz w:val="24"/>
        </w:rPr>
        <w:t>，</w:t>
      </w:r>
      <w:r w:rsidRPr="005E0B4C">
        <w:rPr>
          <w:rFonts w:eastAsia="黑体"/>
          <w:kern w:val="0"/>
          <w:sz w:val="24"/>
        </w:rPr>
        <w:t xml:space="preserve">Bank </w:t>
      </w:r>
      <w:proofErr w:type="spellStart"/>
      <w:r w:rsidRPr="005E0B4C">
        <w:rPr>
          <w:rFonts w:eastAsia="黑体"/>
          <w:kern w:val="0"/>
          <w:sz w:val="24"/>
        </w:rPr>
        <w:t>Mergers&amp;Acquisitions</w:t>
      </w:r>
      <w:proofErr w:type="spellEnd"/>
      <w:r w:rsidRPr="005E0B4C">
        <w:rPr>
          <w:rFonts w:eastAsia="黑体"/>
          <w:kern w:val="0"/>
          <w:sz w:val="24"/>
        </w:rPr>
        <w:t xml:space="preserve">, </w:t>
      </w:r>
      <w:proofErr w:type="spellStart"/>
      <w:r w:rsidRPr="005E0B4C">
        <w:rPr>
          <w:rFonts w:eastAsia="黑体"/>
          <w:kern w:val="0"/>
          <w:sz w:val="24"/>
        </w:rPr>
        <w:t>Kluwer</w:t>
      </w:r>
      <w:proofErr w:type="spellEnd"/>
      <w:r w:rsidRPr="005E0B4C">
        <w:rPr>
          <w:rFonts w:eastAsia="黑体"/>
          <w:kern w:val="0"/>
          <w:sz w:val="24"/>
        </w:rPr>
        <w:t xml:space="preserve"> Academic</w:t>
      </w:r>
    </w:p>
    <w:p w:rsidR="00821733" w:rsidRPr="005E0B4C" w:rsidRDefault="00821733">
      <w:pPr>
        <w:autoSpaceDE w:val="0"/>
        <w:autoSpaceDN w:val="0"/>
        <w:adjustRightInd w:val="0"/>
        <w:jc w:val="left"/>
        <w:rPr>
          <w:rFonts w:eastAsia="黑体"/>
          <w:kern w:val="0"/>
          <w:sz w:val="24"/>
        </w:rPr>
      </w:pPr>
      <w:r w:rsidRPr="005E0B4C">
        <w:rPr>
          <w:rFonts w:eastAsia="黑体"/>
          <w:kern w:val="0"/>
          <w:sz w:val="24"/>
        </w:rPr>
        <w:t>Publishers, 1998;</w:t>
      </w:r>
    </w:p>
    <w:p w:rsidR="00821733" w:rsidRPr="005E0B4C" w:rsidRDefault="00821733">
      <w:pPr>
        <w:autoSpaceDE w:val="0"/>
        <w:autoSpaceDN w:val="0"/>
        <w:adjustRightInd w:val="0"/>
        <w:jc w:val="left"/>
        <w:rPr>
          <w:rFonts w:eastAsia="黑体"/>
          <w:kern w:val="0"/>
          <w:sz w:val="24"/>
        </w:rPr>
      </w:pPr>
      <w:r w:rsidRPr="005E0B4C">
        <w:rPr>
          <w:rFonts w:eastAsia="黑体"/>
          <w:kern w:val="0"/>
          <w:sz w:val="24"/>
        </w:rPr>
        <w:t xml:space="preserve">[42]Kevin J. </w:t>
      </w:r>
      <w:proofErr w:type="spellStart"/>
      <w:r w:rsidRPr="005E0B4C">
        <w:rPr>
          <w:rFonts w:eastAsia="黑体"/>
          <w:kern w:val="0"/>
          <w:sz w:val="24"/>
        </w:rPr>
        <w:t>Stiroh</w:t>
      </w:r>
      <w:proofErr w:type="spellEnd"/>
      <w:r w:rsidRPr="005E0B4C">
        <w:rPr>
          <w:rFonts w:eastAsia="黑体"/>
          <w:kern w:val="0"/>
          <w:sz w:val="24"/>
        </w:rPr>
        <w:t xml:space="preserve"> and Adrienne Rumble, The </w:t>
      </w:r>
      <w:proofErr w:type="spellStart"/>
      <w:r w:rsidRPr="005E0B4C">
        <w:rPr>
          <w:rFonts w:eastAsia="黑体"/>
          <w:kern w:val="0"/>
          <w:sz w:val="24"/>
        </w:rPr>
        <w:t>Darkside</w:t>
      </w:r>
      <w:proofErr w:type="spellEnd"/>
      <w:r w:rsidRPr="005E0B4C">
        <w:rPr>
          <w:rFonts w:eastAsia="黑体"/>
          <w:kern w:val="0"/>
          <w:sz w:val="24"/>
        </w:rPr>
        <w:t xml:space="preserve"> of Diversification: The Case of U.S .Financial Holding Companies, Federal Reserve Bank of NewYork</w:t>
      </w:r>
      <w:proofErr w:type="gramStart"/>
      <w:r w:rsidRPr="005E0B4C">
        <w:rPr>
          <w:rFonts w:eastAsia="黑体"/>
          <w:kern w:val="0"/>
          <w:sz w:val="24"/>
        </w:rPr>
        <w:t>,2</w:t>
      </w:r>
      <w:proofErr w:type="gramEnd"/>
      <w:r w:rsidRPr="005E0B4C">
        <w:rPr>
          <w:rFonts w:eastAsia="黑体"/>
          <w:kern w:val="0"/>
          <w:sz w:val="24"/>
        </w:rPr>
        <w:t xml:space="preserve"> 003;</w:t>
      </w:r>
    </w:p>
    <w:p w:rsidR="00821733" w:rsidRPr="005E0B4C" w:rsidRDefault="00821733">
      <w:pPr>
        <w:autoSpaceDE w:val="0"/>
        <w:autoSpaceDN w:val="0"/>
        <w:adjustRightInd w:val="0"/>
        <w:jc w:val="left"/>
        <w:rPr>
          <w:rFonts w:eastAsia="黑体"/>
          <w:kern w:val="0"/>
          <w:sz w:val="24"/>
        </w:rPr>
      </w:pPr>
      <w:r w:rsidRPr="005E0B4C">
        <w:rPr>
          <w:rFonts w:eastAsia="黑体"/>
          <w:kern w:val="0"/>
          <w:sz w:val="24"/>
        </w:rPr>
        <w:t xml:space="preserve">[43]Howell E. Jackson, </w:t>
      </w:r>
      <w:proofErr w:type="gramStart"/>
      <w:r w:rsidRPr="005E0B4C">
        <w:rPr>
          <w:rFonts w:eastAsia="黑体"/>
          <w:kern w:val="0"/>
          <w:sz w:val="24"/>
        </w:rPr>
        <w:t>The</w:t>
      </w:r>
      <w:proofErr w:type="gramEnd"/>
      <w:r w:rsidRPr="005E0B4C">
        <w:rPr>
          <w:rFonts w:eastAsia="黑体"/>
          <w:kern w:val="0"/>
          <w:sz w:val="24"/>
        </w:rPr>
        <w:t xml:space="preserve"> Regulation of Financial Holding Companies-Entry for</w:t>
      </w:r>
    </w:p>
    <w:p w:rsidR="00821733" w:rsidRPr="005E0B4C" w:rsidRDefault="00821733">
      <w:pPr>
        <w:autoSpaceDE w:val="0"/>
        <w:autoSpaceDN w:val="0"/>
        <w:adjustRightInd w:val="0"/>
        <w:jc w:val="left"/>
        <w:rPr>
          <w:rFonts w:eastAsia="黑体"/>
          <w:kern w:val="0"/>
          <w:sz w:val="24"/>
        </w:rPr>
      </w:pPr>
      <w:r w:rsidRPr="005E0B4C">
        <w:rPr>
          <w:rFonts w:eastAsia="黑体"/>
          <w:kern w:val="0"/>
          <w:sz w:val="24"/>
        </w:rPr>
        <w:t>New Pal grave Dictionary of Law and Economics, Harvard Law School.</w:t>
      </w:r>
    </w:p>
    <w:p w:rsidR="00821733" w:rsidRDefault="00821733">
      <w:pPr>
        <w:rPr>
          <w:color w:val="000000"/>
          <w:sz w:val="24"/>
        </w:rPr>
      </w:pPr>
    </w:p>
    <w:p w:rsidR="00821733" w:rsidRDefault="00821733">
      <w:pPr>
        <w:rPr>
          <w:color w:val="000000"/>
          <w:sz w:val="24"/>
        </w:rPr>
      </w:pPr>
    </w:p>
    <w:p w:rsidR="00821733" w:rsidRDefault="00821733">
      <w:pPr>
        <w:rPr>
          <w:color w:val="000000"/>
          <w:sz w:val="24"/>
        </w:rPr>
      </w:pPr>
    </w:p>
    <w:p w:rsidR="00821733" w:rsidRDefault="00821733">
      <w:pPr>
        <w:rPr>
          <w:color w:val="000000"/>
          <w:sz w:val="24"/>
        </w:rPr>
      </w:pPr>
    </w:p>
    <w:p w:rsidR="00821733" w:rsidRDefault="00821733">
      <w:pPr>
        <w:rPr>
          <w:color w:val="000000"/>
          <w:sz w:val="24"/>
        </w:rPr>
      </w:pPr>
    </w:p>
    <w:p w:rsidR="005E4AE1" w:rsidRDefault="005E4AE1" w:rsidP="000070B4">
      <w:pPr>
        <w:rPr>
          <w:b/>
          <w:bCs/>
          <w:sz w:val="36"/>
        </w:rPr>
      </w:pPr>
    </w:p>
    <w:p w:rsidR="00821733" w:rsidRDefault="00821733">
      <w:pPr>
        <w:jc w:val="center"/>
        <w:rPr>
          <w:b/>
          <w:bCs/>
          <w:sz w:val="36"/>
        </w:rPr>
      </w:pPr>
      <w:r>
        <w:rPr>
          <w:rFonts w:hint="eastAsia"/>
          <w:b/>
          <w:bCs/>
          <w:sz w:val="36"/>
        </w:rPr>
        <w:t>论文独创性声明</w:t>
      </w:r>
    </w:p>
    <w:p w:rsidR="00821733" w:rsidRDefault="00821733">
      <w:pPr>
        <w:jc w:val="center"/>
        <w:rPr>
          <w:b/>
          <w:bCs/>
        </w:rPr>
      </w:pPr>
    </w:p>
    <w:p w:rsidR="00821733" w:rsidRDefault="00821733">
      <w:pPr>
        <w:pStyle w:val="a8"/>
        <w:spacing w:line="480" w:lineRule="auto"/>
        <w:ind w:firstLine="480"/>
        <w:rPr>
          <w:sz w:val="24"/>
        </w:rPr>
      </w:pPr>
      <w:r>
        <w:rPr>
          <w:rFonts w:hint="eastAsia"/>
          <w:sz w:val="24"/>
        </w:rPr>
        <w:t>本论文是我个人在导师指导下进行的研究工作及取得的研究成果。论文中除了特别加以标注和致谢的地方外，不包含其他人或其它机构已经发表或撰写过的研究成果。其他同志对本研究的启发和所做的贡献均已在论文中作了明确的声明并表示了谢意。</w:t>
      </w:r>
    </w:p>
    <w:p w:rsidR="00821733" w:rsidRDefault="00821733">
      <w:pPr>
        <w:rPr>
          <w:sz w:val="24"/>
        </w:rPr>
      </w:pPr>
    </w:p>
    <w:p w:rsidR="00821733" w:rsidRDefault="00821733">
      <w:pPr>
        <w:spacing w:line="480" w:lineRule="auto"/>
        <w:ind w:firstLineChars="1400" w:firstLine="3360"/>
        <w:rPr>
          <w:sz w:val="24"/>
        </w:rPr>
      </w:pPr>
      <w:r>
        <w:rPr>
          <w:rFonts w:hint="eastAsia"/>
          <w:sz w:val="24"/>
        </w:rPr>
        <w:t>作者签名：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rsidR="00821733" w:rsidRDefault="00821733">
      <w:pPr>
        <w:jc w:val="center"/>
      </w:pPr>
    </w:p>
    <w:p w:rsidR="00821733" w:rsidRDefault="00821733">
      <w:pPr>
        <w:jc w:val="center"/>
      </w:pPr>
    </w:p>
    <w:p w:rsidR="00821733" w:rsidRDefault="00821733">
      <w:pPr>
        <w:jc w:val="center"/>
      </w:pPr>
    </w:p>
    <w:p w:rsidR="00821733" w:rsidRDefault="00821733">
      <w:pPr>
        <w:jc w:val="center"/>
      </w:pPr>
    </w:p>
    <w:p w:rsidR="00821733" w:rsidRDefault="00821733">
      <w:pPr>
        <w:jc w:val="center"/>
      </w:pPr>
    </w:p>
    <w:p w:rsidR="00821733" w:rsidRDefault="00821733">
      <w:pPr>
        <w:jc w:val="center"/>
      </w:pPr>
    </w:p>
    <w:p w:rsidR="00821733" w:rsidRDefault="00821733">
      <w:pPr>
        <w:jc w:val="center"/>
      </w:pPr>
    </w:p>
    <w:p w:rsidR="00821733" w:rsidRDefault="00821733">
      <w:pPr>
        <w:jc w:val="center"/>
        <w:rPr>
          <w:b/>
          <w:bCs/>
          <w:sz w:val="36"/>
        </w:rPr>
      </w:pPr>
      <w:r>
        <w:rPr>
          <w:rFonts w:hint="eastAsia"/>
          <w:b/>
          <w:bCs/>
          <w:sz w:val="36"/>
        </w:rPr>
        <w:lastRenderedPageBreak/>
        <w:t>论文使用授权声明</w:t>
      </w:r>
    </w:p>
    <w:p w:rsidR="00821733" w:rsidRDefault="00821733">
      <w:pPr>
        <w:jc w:val="center"/>
        <w:rPr>
          <w:b/>
          <w:bCs/>
        </w:rPr>
      </w:pPr>
    </w:p>
    <w:p w:rsidR="00821733" w:rsidRDefault="00821733">
      <w:pPr>
        <w:spacing w:line="480" w:lineRule="auto"/>
        <w:ind w:firstLineChars="200" w:firstLine="480"/>
        <w:rPr>
          <w:sz w:val="24"/>
        </w:rPr>
      </w:pPr>
      <w:r>
        <w:rPr>
          <w:rFonts w:hint="eastAsia"/>
          <w:sz w:val="24"/>
        </w:rPr>
        <w:t>本人完全了解复旦大学有关保留、使用学位论文的规定，即：学校有权保留送交论文的复印件，允许论文被查阅和借阅；学校可以公布论文的全部或部分内容，可以采用影印、缩印或其它复制手段保存论文。保密的论文在解密后遵守此规定。</w:t>
      </w:r>
    </w:p>
    <w:p w:rsidR="00821733" w:rsidRDefault="00821733">
      <w:pPr>
        <w:rPr>
          <w:sz w:val="24"/>
        </w:rPr>
      </w:pPr>
    </w:p>
    <w:p w:rsidR="00821733" w:rsidRDefault="00821733" w:rsidP="00820447">
      <w:pPr>
        <w:spacing w:line="480" w:lineRule="auto"/>
        <w:ind w:firstLineChars="450" w:firstLine="1080"/>
      </w:pPr>
      <w:r>
        <w:rPr>
          <w:rFonts w:hint="eastAsia"/>
          <w:sz w:val="24"/>
        </w:rPr>
        <w:t>作者签名：</w:t>
      </w:r>
      <w:r>
        <w:rPr>
          <w:rFonts w:hint="eastAsia"/>
          <w:sz w:val="24"/>
          <w:u w:val="single"/>
        </w:rPr>
        <w:t xml:space="preserve">  </w:t>
      </w:r>
      <w:r w:rsidR="00677B0A">
        <w:rPr>
          <w:rFonts w:hint="eastAsia"/>
          <w:sz w:val="24"/>
          <w:u w:val="single"/>
        </w:rPr>
        <w:t xml:space="preserve">    </w:t>
      </w:r>
      <w:r>
        <w:rPr>
          <w:rFonts w:hint="eastAsia"/>
          <w:sz w:val="24"/>
          <w:u w:val="single"/>
        </w:rPr>
        <w:t xml:space="preserve">  </w:t>
      </w:r>
      <w:r>
        <w:rPr>
          <w:rFonts w:hint="eastAsia"/>
          <w:sz w:val="24"/>
        </w:rPr>
        <w:t xml:space="preserve">  </w:t>
      </w:r>
      <w:r>
        <w:rPr>
          <w:rFonts w:hint="eastAsia"/>
          <w:sz w:val="24"/>
        </w:rPr>
        <w:t>导师签名：</w:t>
      </w:r>
      <w:r>
        <w:rPr>
          <w:rFonts w:hint="eastAsia"/>
          <w:sz w:val="24"/>
          <w:u w:val="single"/>
        </w:rPr>
        <w:t xml:space="preserve">    </w:t>
      </w:r>
      <w:r w:rsidR="00677B0A">
        <w:rPr>
          <w:rFonts w:hint="eastAsia"/>
          <w:sz w:val="24"/>
          <w:u w:val="single"/>
        </w:rPr>
        <w:t xml:space="preserve">    </w:t>
      </w:r>
      <w:r>
        <w:rPr>
          <w:rFonts w:hint="eastAsia"/>
          <w:sz w:val="24"/>
        </w:rPr>
        <w:t xml:space="preserve">  </w:t>
      </w:r>
      <w:r>
        <w:rPr>
          <w:rFonts w:hint="eastAsia"/>
          <w:sz w:val="24"/>
        </w:rPr>
        <w:t>日期：</w:t>
      </w:r>
      <w:r w:rsidR="00677B0A">
        <w:rPr>
          <w:rFonts w:hint="eastAsia"/>
          <w:sz w:val="24"/>
          <w:u w:val="single"/>
        </w:rPr>
        <w:t xml:space="preserve">      </w:t>
      </w:r>
      <w:r>
        <w:rPr>
          <w:rFonts w:hint="eastAsia"/>
          <w:sz w:val="24"/>
          <w:u w:val="single"/>
        </w:rPr>
        <w:t xml:space="preserve">  </w:t>
      </w:r>
      <w:r>
        <w:rPr>
          <w:rFonts w:hint="eastAsia"/>
          <w:sz w:val="24"/>
        </w:rPr>
        <w:t xml:space="preserve">  </w:t>
      </w:r>
      <w:r>
        <w:rPr>
          <w:rFonts w:hint="eastAsia"/>
        </w:rPr>
        <w:t xml:space="preserve"> </w:t>
      </w:r>
    </w:p>
    <w:sectPr w:rsidR="00821733" w:rsidSect="004C4343">
      <w:footerReference w:type="default" r:id="rId9"/>
      <w:endnotePr>
        <w:numFmt w:val="decimal"/>
      </w:endnotePr>
      <w:pgSz w:w="11906" w:h="16838" w:code="9"/>
      <w:pgMar w:top="1440" w:right="1797" w:bottom="1440" w:left="1797" w:header="851" w:footer="992" w:gutter="0"/>
      <w:cols w:space="425"/>
      <w:docGrid w:type="lines" w:linePitch="4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2C2B" w:rsidRDefault="00112C2B">
      <w:pPr>
        <w:pStyle w:val="a6"/>
      </w:pPr>
    </w:p>
  </w:endnote>
  <w:endnote w:type="continuationSeparator" w:id="0">
    <w:p w:rsidR="00112C2B" w:rsidRDefault="00112C2B"/>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346" w:rsidRDefault="00B65346">
    <w:pPr>
      <w:pStyle w:val="a6"/>
      <w:framePr w:wrap="around" w:vAnchor="text" w:hAnchor="margin" w:xAlign="center" w:y="1"/>
      <w:rPr>
        <w:rStyle w:val="a7"/>
      </w:rPr>
    </w:pPr>
  </w:p>
  <w:p w:rsidR="00B65346" w:rsidRDefault="00B65346">
    <w:pPr>
      <w:pStyle w:val="a6"/>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2C2B" w:rsidRDefault="00112C2B">
      <w:r>
        <w:separator/>
      </w:r>
    </w:p>
  </w:footnote>
  <w:footnote w:type="continuationSeparator" w:id="0">
    <w:p w:rsidR="00112C2B" w:rsidRDefault="00112C2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0D6E428"/>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63EE25EE"/>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2230FA64"/>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F80A28A8"/>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26B44F5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1E502C2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7C042AD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D876CCD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A0988C40"/>
    <w:lvl w:ilvl="0">
      <w:start w:val="1"/>
      <w:numFmt w:val="decimal"/>
      <w:lvlText w:val="%1."/>
      <w:lvlJc w:val="left"/>
      <w:pPr>
        <w:tabs>
          <w:tab w:val="num" w:pos="360"/>
        </w:tabs>
        <w:ind w:left="360" w:hangingChars="200" w:hanging="360"/>
      </w:pPr>
    </w:lvl>
  </w:abstractNum>
  <w:abstractNum w:abstractNumId="9">
    <w:nsid w:val="FFFFFF89"/>
    <w:multiLevelType w:val="singleLevel"/>
    <w:tmpl w:val="56A446A0"/>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7184FC9"/>
    <w:multiLevelType w:val="multilevel"/>
    <w:tmpl w:val="95E04D54"/>
    <w:lvl w:ilvl="0">
      <w:start w:val="1"/>
      <w:numFmt w:val="ideographDigital"/>
      <w:pStyle w:val="1"/>
      <w:suff w:val="nothing"/>
      <w:lvlText w:val="第%1章"/>
      <w:lvlJc w:val="center"/>
      <w:pPr>
        <w:ind w:left="0" w:firstLine="28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ideographDigital"/>
      <w:pStyle w:val="2"/>
      <w:suff w:val="nothing"/>
      <w:lvlText w:val="第%2节"/>
      <w:lvlJc w:val="center"/>
      <w:pPr>
        <w:ind w:left="0" w:firstLine="288"/>
      </w:pPr>
      <w:rPr>
        <w:rFonts w:eastAsia="宋体" w:hint="eastAsia"/>
        <w:b w:val="0"/>
        <w:i w:val="0"/>
        <w:sz w:val="24"/>
        <w:szCs w:val="24"/>
      </w:rPr>
    </w:lvl>
    <w:lvl w:ilvl="2">
      <w:start w:val="1"/>
      <w:numFmt w:val="ideographDigital"/>
      <w:pStyle w:val="3"/>
      <w:suff w:val="nothing"/>
      <w:lvlText w:val="%3、"/>
      <w:lvlJc w:val="left"/>
      <w:pPr>
        <w:ind w:left="0" w:firstLine="0"/>
      </w:pPr>
      <w:rPr>
        <w:rFonts w:eastAsia="宋体" w:hint="eastAsia"/>
        <w:b w:val="0"/>
        <w:i w:val="0"/>
        <w:sz w:val="24"/>
        <w:szCs w:val="24"/>
      </w:rPr>
    </w:lvl>
    <w:lvl w:ilvl="3">
      <w:start w:val="1"/>
      <w:numFmt w:val="decimal"/>
      <w:pStyle w:val="4"/>
      <w:suff w:val="nothing"/>
      <w:lvlText w:val="（%4）"/>
      <w:lvlJc w:val="left"/>
      <w:pPr>
        <w:ind w:left="0" w:firstLine="1134"/>
      </w:pPr>
      <w:rPr>
        <w:rFonts w:eastAsia="宋体" w:hint="eastAsia"/>
        <w:b w:val="0"/>
        <w:i w:val="0"/>
        <w:sz w:val="24"/>
        <w:szCs w:val="24"/>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1">
    <w:nsid w:val="08735470"/>
    <w:multiLevelType w:val="multilevel"/>
    <w:tmpl w:val="D1F2AD7A"/>
    <w:lvl w:ilvl="0">
      <w:start w:val="1"/>
      <w:numFmt w:val="ideographDigital"/>
      <w:suff w:val="nothing"/>
      <w:lvlText w:val="第%1章  "/>
      <w:lvlJc w:val="center"/>
      <w:pPr>
        <w:ind w:left="-240" w:firstLine="120"/>
      </w:pPr>
      <w:rPr>
        <w:rFonts w:eastAsia="宋体" w:hint="eastAsia"/>
        <w:b/>
        <w:i w:val="0"/>
        <w:sz w:val="30"/>
        <w:szCs w:val="30"/>
      </w:rPr>
    </w:lvl>
    <w:lvl w:ilvl="1">
      <w:start w:val="1"/>
      <w:numFmt w:val="ideographDigital"/>
      <w:lvlRestart w:val="0"/>
      <w:suff w:val="nothing"/>
      <w:lvlText w:val="第%2节"/>
      <w:lvlJc w:val="center"/>
      <w:pPr>
        <w:ind w:left="-240" w:firstLine="0"/>
      </w:pPr>
      <w:rPr>
        <w:rFonts w:eastAsia="宋体" w:hint="eastAsia"/>
        <w:b w:val="0"/>
        <w:i w:val="0"/>
        <w:sz w:val="24"/>
        <w:szCs w:val="24"/>
      </w:rPr>
    </w:lvl>
    <w:lvl w:ilvl="2">
      <w:start w:val="1"/>
      <w:numFmt w:val="ideographDigital"/>
      <w:suff w:val="nothing"/>
      <w:lvlText w:val="%3、"/>
      <w:lvlJc w:val="left"/>
      <w:pPr>
        <w:ind w:left="-408" w:firstLine="0"/>
      </w:pPr>
      <w:rPr>
        <w:rFonts w:eastAsia="宋体" w:hint="eastAsia"/>
        <w:b w:val="0"/>
        <w:i w:val="0"/>
        <w:sz w:val="24"/>
        <w:szCs w:val="24"/>
      </w:rPr>
    </w:lvl>
    <w:lvl w:ilvl="3">
      <w:start w:val="1"/>
      <w:numFmt w:val="decimal"/>
      <w:suff w:val="nothing"/>
      <w:lvlText w:val="（%4）"/>
      <w:lvlJc w:val="left"/>
      <w:pPr>
        <w:ind w:left="-408" w:firstLine="1134"/>
      </w:pPr>
      <w:rPr>
        <w:rFonts w:eastAsia="宋体" w:hint="eastAsia"/>
        <w:b w:val="0"/>
        <w:i w:val="0"/>
        <w:sz w:val="24"/>
        <w:szCs w:val="24"/>
      </w:rPr>
    </w:lvl>
    <w:lvl w:ilvl="4">
      <w:start w:val="1"/>
      <w:numFmt w:val="none"/>
      <w:suff w:val="nothing"/>
      <w:lvlText w:val=""/>
      <w:lvlJc w:val="left"/>
      <w:pPr>
        <w:ind w:left="-408" w:firstLine="0"/>
      </w:pPr>
      <w:rPr>
        <w:rFonts w:hint="eastAsia"/>
      </w:rPr>
    </w:lvl>
    <w:lvl w:ilvl="5">
      <w:start w:val="1"/>
      <w:numFmt w:val="none"/>
      <w:suff w:val="nothing"/>
      <w:lvlText w:val=""/>
      <w:lvlJc w:val="left"/>
      <w:pPr>
        <w:ind w:left="-408" w:firstLine="0"/>
      </w:pPr>
      <w:rPr>
        <w:rFonts w:hint="eastAsia"/>
      </w:rPr>
    </w:lvl>
    <w:lvl w:ilvl="6">
      <w:start w:val="1"/>
      <w:numFmt w:val="none"/>
      <w:suff w:val="nothing"/>
      <w:lvlText w:val=""/>
      <w:lvlJc w:val="left"/>
      <w:pPr>
        <w:ind w:left="-408" w:firstLine="0"/>
      </w:pPr>
      <w:rPr>
        <w:rFonts w:hint="eastAsia"/>
      </w:rPr>
    </w:lvl>
    <w:lvl w:ilvl="7">
      <w:start w:val="1"/>
      <w:numFmt w:val="none"/>
      <w:suff w:val="nothing"/>
      <w:lvlText w:val=""/>
      <w:lvlJc w:val="left"/>
      <w:pPr>
        <w:ind w:left="-408" w:firstLine="0"/>
      </w:pPr>
      <w:rPr>
        <w:rFonts w:hint="eastAsia"/>
      </w:rPr>
    </w:lvl>
    <w:lvl w:ilvl="8">
      <w:start w:val="1"/>
      <w:numFmt w:val="none"/>
      <w:suff w:val="nothing"/>
      <w:lvlText w:val="（）"/>
      <w:lvlJc w:val="left"/>
      <w:pPr>
        <w:ind w:left="-408" w:firstLine="0"/>
      </w:pPr>
      <w:rPr>
        <w:rFonts w:hint="eastAsia"/>
      </w:rPr>
    </w:lvl>
  </w:abstractNum>
  <w:abstractNum w:abstractNumId="12">
    <w:nsid w:val="094F4CD4"/>
    <w:multiLevelType w:val="multilevel"/>
    <w:tmpl w:val="50F42066"/>
    <w:lvl w:ilvl="0">
      <w:start w:val="1"/>
      <w:numFmt w:val="ideographDigital"/>
      <w:suff w:val="space"/>
      <w:lvlText w:val="第%1章"/>
      <w:lvlJc w:val="center"/>
      <w:pPr>
        <w:ind w:left="0" w:firstLine="0"/>
      </w:pPr>
      <w:rPr>
        <w:rFonts w:eastAsia="宋体" w:hint="eastAsia"/>
        <w:b/>
        <w:i w:val="0"/>
        <w:sz w:val="30"/>
        <w:szCs w:val="30"/>
      </w:rPr>
    </w:lvl>
    <w:lvl w:ilvl="1">
      <w:start w:val="1"/>
      <w:numFmt w:val="ideographDigital"/>
      <w:suff w:val="space"/>
      <w:lvlText w:val="第%2节"/>
      <w:lvlJc w:val="center"/>
      <w:pPr>
        <w:ind w:left="0" w:firstLine="0"/>
      </w:pPr>
      <w:rPr>
        <w:rFonts w:eastAsia="宋体" w:hint="eastAsia"/>
        <w:b w:val="0"/>
        <w:i w:val="0"/>
        <w:sz w:val="24"/>
        <w:szCs w:val="24"/>
      </w:rPr>
    </w:lvl>
    <w:lvl w:ilvl="2">
      <w:start w:val="1"/>
      <w:numFmt w:val="ideographDigital"/>
      <w:suff w:val="space"/>
      <w:lvlText w:val="%3、"/>
      <w:lvlJc w:val="left"/>
      <w:pPr>
        <w:ind w:left="0" w:firstLine="0"/>
      </w:pPr>
      <w:rPr>
        <w:rFonts w:eastAsia="宋体" w:hint="eastAsia"/>
        <w:b w:val="0"/>
        <w:i w:val="0"/>
        <w:sz w:val="24"/>
        <w:szCs w:val="24"/>
      </w:rPr>
    </w:lvl>
    <w:lvl w:ilvl="3">
      <w:start w:val="1"/>
      <w:numFmt w:val="decimal"/>
      <w:suff w:val="nothing"/>
      <w:lvlText w:val="（%4）"/>
      <w:lvlJc w:val="left"/>
      <w:pPr>
        <w:ind w:left="-408" w:firstLine="1134"/>
      </w:pPr>
      <w:rPr>
        <w:rFonts w:eastAsia="宋体" w:hint="eastAsia"/>
        <w:b w:val="0"/>
        <w:i w:val="0"/>
        <w:sz w:val="24"/>
        <w:szCs w:val="24"/>
      </w:rPr>
    </w:lvl>
    <w:lvl w:ilvl="4">
      <w:start w:val="1"/>
      <w:numFmt w:val="none"/>
      <w:suff w:val="nothing"/>
      <w:lvlText w:val=""/>
      <w:lvlJc w:val="left"/>
      <w:pPr>
        <w:ind w:left="-408" w:firstLine="0"/>
      </w:pPr>
      <w:rPr>
        <w:rFonts w:hint="eastAsia"/>
      </w:rPr>
    </w:lvl>
    <w:lvl w:ilvl="5">
      <w:start w:val="1"/>
      <w:numFmt w:val="none"/>
      <w:suff w:val="nothing"/>
      <w:lvlText w:val=""/>
      <w:lvlJc w:val="left"/>
      <w:pPr>
        <w:ind w:left="-408" w:firstLine="0"/>
      </w:pPr>
      <w:rPr>
        <w:rFonts w:hint="eastAsia"/>
      </w:rPr>
    </w:lvl>
    <w:lvl w:ilvl="6">
      <w:start w:val="1"/>
      <w:numFmt w:val="none"/>
      <w:suff w:val="nothing"/>
      <w:lvlText w:val=""/>
      <w:lvlJc w:val="left"/>
      <w:pPr>
        <w:ind w:left="-408" w:firstLine="0"/>
      </w:pPr>
      <w:rPr>
        <w:rFonts w:hint="eastAsia"/>
      </w:rPr>
    </w:lvl>
    <w:lvl w:ilvl="7">
      <w:start w:val="1"/>
      <w:numFmt w:val="none"/>
      <w:suff w:val="nothing"/>
      <w:lvlText w:val=""/>
      <w:lvlJc w:val="left"/>
      <w:pPr>
        <w:ind w:left="-408" w:firstLine="0"/>
      </w:pPr>
      <w:rPr>
        <w:rFonts w:hint="eastAsia"/>
      </w:rPr>
    </w:lvl>
    <w:lvl w:ilvl="8">
      <w:start w:val="1"/>
      <w:numFmt w:val="none"/>
      <w:suff w:val="nothing"/>
      <w:lvlText w:val="（）"/>
      <w:lvlJc w:val="left"/>
      <w:pPr>
        <w:ind w:left="-408" w:firstLine="0"/>
      </w:pPr>
      <w:rPr>
        <w:rFonts w:hint="eastAsia"/>
      </w:rPr>
    </w:lvl>
  </w:abstractNum>
  <w:abstractNum w:abstractNumId="13">
    <w:nsid w:val="0EAF0372"/>
    <w:multiLevelType w:val="multilevel"/>
    <w:tmpl w:val="1A5A5536"/>
    <w:lvl w:ilvl="0">
      <w:start w:val="1"/>
      <w:numFmt w:val="ideographDigital"/>
      <w:suff w:val="nothing"/>
      <w:lvlText w:val="第%1章  "/>
      <w:lvlJc w:val="center"/>
      <w:pPr>
        <w:ind w:left="0" w:firstLine="120"/>
      </w:pPr>
      <w:rPr>
        <w:rFonts w:eastAsia="宋体" w:hint="eastAsia"/>
        <w:b/>
        <w:i w:val="0"/>
        <w:sz w:val="30"/>
        <w:szCs w:val="30"/>
      </w:rPr>
    </w:lvl>
    <w:lvl w:ilvl="1">
      <w:start w:val="1"/>
      <w:numFmt w:val="ideographDigital"/>
      <w:lvlRestart w:val="0"/>
      <w:suff w:val="nothing"/>
      <w:lvlText w:val="第%2节"/>
      <w:lvlJc w:val="center"/>
      <w:pPr>
        <w:ind w:left="0" w:firstLine="0"/>
      </w:pPr>
      <w:rPr>
        <w:rFonts w:eastAsia="宋体" w:hint="eastAsia"/>
        <w:b w:val="0"/>
        <w:i w:val="0"/>
        <w:sz w:val="24"/>
        <w:szCs w:val="24"/>
      </w:rPr>
    </w:lvl>
    <w:lvl w:ilvl="2">
      <w:start w:val="1"/>
      <w:numFmt w:val="ideographDigital"/>
      <w:suff w:val="nothing"/>
      <w:lvlText w:val="%3、"/>
      <w:lvlJc w:val="left"/>
      <w:pPr>
        <w:ind w:left="-168" w:firstLine="0"/>
      </w:pPr>
      <w:rPr>
        <w:rFonts w:eastAsia="宋体" w:hint="eastAsia"/>
        <w:b w:val="0"/>
        <w:i w:val="0"/>
        <w:sz w:val="24"/>
        <w:szCs w:val="24"/>
      </w:rPr>
    </w:lvl>
    <w:lvl w:ilvl="3">
      <w:start w:val="1"/>
      <w:numFmt w:val="decimal"/>
      <w:suff w:val="nothing"/>
      <w:lvlText w:val="（%4）"/>
      <w:lvlJc w:val="left"/>
      <w:pPr>
        <w:ind w:left="-168" w:firstLine="1134"/>
      </w:pPr>
      <w:rPr>
        <w:rFonts w:eastAsia="宋体" w:hint="eastAsia"/>
        <w:b w:val="0"/>
        <w:i w:val="0"/>
        <w:sz w:val="24"/>
        <w:szCs w:val="24"/>
      </w:rPr>
    </w:lvl>
    <w:lvl w:ilvl="4">
      <w:start w:val="1"/>
      <w:numFmt w:val="none"/>
      <w:suff w:val="nothing"/>
      <w:lvlText w:val=""/>
      <w:lvlJc w:val="left"/>
      <w:pPr>
        <w:ind w:left="-168" w:firstLine="0"/>
      </w:pPr>
      <w:rPr>
        <w:rFonts w:hint="eastAsia"/>
      </w:rPr>
    </w:lvl>
    <w:lvl w:ilvl="5">
      <w:start w:val="1"/>
      <w:numFmt w:val="none"/>
      <w:suff w:val="nothing"/>
      <w:lvlText w:val=""/>
      <w:lvlJc w:val="left"/>
      <w:pPr>
        <w:ind w:left="-168" w:firstLine="0"/>
      </w:pPr>
      <w:rPr>
        <w:rFonts w:hint="eastAsia"/>
      </w:rPr>
    </w:lvl>
    <w:lvl w:ilvl="6">
      <w:start w:val="1"/>
      <w:numFmt w:val="none"/>
      <w:suff w:val="nothing"/>
      <w:lvlText w:val=""/>
      <w:lvlJc w:val="left"/>
      <w:pPr>
        <w:ind w:left="-168" w:firstLine="0"/>
      </w:pPr>
      <w:rPr>
        <w:rFonts w:hint="eastAsia"/>
      </w:rPr>
    </w:lvl>
    <w:lvl w:ilvl="7">
      <w:start w:val="1"/>
      <w:numFmt w:val="none"/>
      <w:suff w:val="nothing"/>
      <w:lvlText w:val=""/>
      <w:lvlJc w:val="left"/>
      <w:pPr>
        <w:ind w:left="-168" w:firstLine="0"/>
      </w:pPr>
      <w:rPr>
        <w:rFonts w:hint="eastAsia"/>
      </w:rPr>
    </w:lvl>
    <w:lvl w:ilvl="8">
      <w:start w:val="1"/>
      <w:numFmt w:val="none"/>
      <w:suff w:val="nothing"/>
      <w:lvlText w:val="（）"/>
      <w:lvlJc w:val="left"/>
      <w:pPr>
        <w:ind w:left="-168" w:firstLine="0"/>
      </w:pPr>
      <w:rPr>
        <w:rFonts w:hint="eastAsia"/>
      </w:rPr>
    </w:lvl>
  </w:abstractNum>
  <w:abstractNum w:abstractNumId="14">
    <w:nsid w:val="11F047C7"/>
    <w:multiLevelType w:val="multilevel"/>
    <w:tmpl w:val="31526668"/>
    <w:lvl w:ilvl="0">
      <w:start w:val="1"/>
      <w:numFmt w:val="ideographDigital"/>
      <w:suff w:val="nothing"/>
      <w:lvlText w:val="第%1章"/>
      <w:lvlJc w:val="center"/>
      <w:pPr>
        <w:ind w:left="0" w:firstLine="288"/>
      </w:pPr>
      <w:rPr>
        <w:rFonts w:eastAsia="宋体" w:hint="eastAsia"/>
        <w:b/>
        <w:i w:val="0"/>
        <w:sz w:val="30"/>
        <w:szCs w:val="30"/>
      </w:rPr>
    </w:lvl>
    <w:lvl w:ilvl="1">
      <w:start w:val="1"/>
      <w:numFmt w:val="ideographDigital"/>
      <w:suff w:val="nothing"/>
      <w:lvlText w:val="第%2节"/>
      <w:lvlJc w:val="center"/>
      <w:pPr>
        <w:ind w:left="0" w:firstLine="5670"/>
      </w:pPr>
      <w:rPr>
        <w:rFonts w:eastAsia="宋体" w:hint="eastAsia"/>
        <w:b w:val="0"/>
        <w:i w:val="0"/>
        <w:sz w:val="24"/>
        <w:szCs w:val="24"/>
      </w:rPr>
    </w:lvl>
    <w:lvl w:ilvl="2">
      <w:start w:val="1"/>
      <w:numFmt w:val="ideographDigital"/>
      <w:suff w:val="nothing"/>
      <w:lvlText w:val="%3、"/>
      <w:lvlJc w:val="left"/>
      <w:pPr>
        <w:ind w:left="0" w:firstLine="0"/>
      </w:pPr>
      <w:rPr>
        <w:rFonts w:eastAsia="宋体" w:hint="eastAsia"/>
        <w:b w:val="0"/>
        <w:i w:val="0"/>
        <w:sz w:val="24"/>
        <w:szCs w:val="24"/>
      </w:rPr>
    </w:lvl>
    <w:lvl w:ilvl="3">
      <w:start w:val="1"/>
      <w:numFmt w:val="decimal"/>
      <w:suff w:val="nothing"/>
      <w:lvlText w:val="（%4）"/>
      <w:lvlJc w:val="left"/>
      <w:pPr>
        <w:ind w:left="0" w:firstLine="1134"/>
      </w:pPr>
      <w:rPr>
        <w:rFonts w:eastAsia="宋体" w:hint="eastAsia"/>
        <w:b w:val="0"/>
        <w:i w:val="0"/>
        <w:sz w:val="24"/>
        <w:szCs w:val="24"/>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5">
    <w:nsid w:val="15504529"/>
    <w:multiLevelType w:val="multilevel"/>
    <w:tmpl w:val="150CEAA0"/>
    <w:lvl w:ilvl="0">
      <w:start w:val="1"/>
      <w:numFmt w:val="ideographDigital"/>
      <w:suff w:val="space"/>
      <w:lvlText w:val="第%1章"/>
      <w:lvlJc w:val="center"/>
      <w:pPr>
        <w:ind w:left="0" w:firstLine="0"/>
      </w:pPr>
      <w:rPr>
        <w:rFonts w:eastAsia="宋体" w:hint="eastAsia"/>
        <w:b/>
        <w:i w:val="0"/>
        <w:sz w:val="30"/>
        <w:szCs w:val="30"/>
      </w:rPr>
    </w:lvl>
    <w:lvl w:ilvl="1">
      <w:start w:val="1"/>
      <w:numFmt w:val="bullet"/>
      <w:lvlText w:val=""/>
      <w:lvlJc w:val="left"/>
      <w:pPr>
        <w:tabs>
          <w:tab w:val="num" w:pos="420"/>
        </w:tabs>
        <w:ind w:left="420" w:hanging="420"/>
      </w:pPr>
      <w:rPr>
        <w:rFonts w:ascii="Wingdings" w:hAnsi="Wingdings" w:hint="default"/>
        <w:b/>
        <w:i w:val="0"/>
        <w:sz w:val="30"/>
        <w:szCs w:val="30"/>
      </w:rPr>
    </w:lvl>
    <w:lvl w:ilvl="2">
      <w:start w:val="1"/>
      <w:numFmt w:val="ideographDigital"/>
      <w:suff w:val="space"/>
      <w:lvlText w:val="%3、"/>
      <w:lvlJc w:val="left"/>
      <w:pPr>
        <w:ind w:left="0" w:firstLine="0"/>
      </w:pPr>
      <w:rPr>
        <w:rFonts w:eastAsia="宋体" w:hint="eastAsia"/>
        <w:b w:val="0"/>
        <w:i w:val="0"/>
        <w:sz w:val="24"/>
        <w:szCs w:val="24"/>
      </w:rPr>
    </w:lvl>
    <w:lvl w:ilvl="3">
      <w:start w:val="1"/>
      <w:numFmt w:val="decimal"/>
      <w:suff w:val="nothing"/>
      <w:lvlText w:val="（%4）"/>
      <w:lvlJc w:val="left"/>
      <w:pPr>
        <w:ind w:left="-408" w:firstLine="1134"/>
      </w:pPr>
      <w:rPr>
        <w:rFonts w:eastAsia="宋体" w:hint="eastAsia"/>
        <w:b w:val="0"/>
        <w:i w:val="0"/>
        <w:sz w:val="24"/>
        <w:szCs w:val="24"/>
      </w:rPr>
    </w:lvl>
    <w:lvl w:ilvl="4">
      <w:start w:val="1"/>
      <w:numFmt w:val="none"/>
      <w:suff w:val="nothing"/>
      <w:lvlText w:val=""/>
      <w:lvlJc w:val="left"/>
      <w:pPr>
        <w:ind w:left="-408" w:firstLine="0"/>
      </w:pPr>
      <w:rPr>
        <w:rFonts w:hint="eastAsia"/>
      </w:rPr>
    </w:lvl>
    <w:lvl w:ilvl="5">
      <w:start w:val="1"/>
      <w:numFmt w:val="none"/>
      <w:suff w:val="nothing"/>
      <w:lvlText w:val=""/>
      <w:lvlJc w:val="left"/>
      <w:pPr>
        <w:ind w:left="-408" w:firstLine="0"/>
      </w:pPr>
      <w:rPr>
        <w:rFonts w:hint="eastAsia"/>
      </w:rPr>
    </w:lvl>
    <w:lvl w:ilvl="6">
      <w:start w:val="1"/>
      <w:numFmt w:val="none"/>
      <w:suff w:val="nothing"/>
      <w:lvlText w:val=""/>
      <w:lvlJc w:val="left"/>
      <w:pPr>
        <w:ind w:left="-408" w:firstLine="0"/>
      </w:pPr>
      <w:rPr>
        <w:rFonts w:hint="eastAsia"/>
      </w:rPr>
    </w:lvl>
    <w:lvl w:ilvl="7">
      <w:start w:val="1"/>
      <w:numFmt w:val="none"/>
      <w:suff w:val="nothing"/>
      <w:lvlText w:val=""/>
      <w:lvlJc w:val="left"/>
      <w:pPr>
        <w:ind w:left="-408" w:firstLine="0"/>
      </w:pPr>
      <w:rPr>
        <w:rFonts w:hint="eastAsia"/>
      </w:rPr>
    </w:lvl>
    <w:lvl w:ilvl="8">
      <w:start w:val="1"/>
      <w:numFmt w:val="none"/>
      <w:suff w:val="nothing"/>
      <w:lvlText w:val="（）"/>
      <w:lvlJc w:val="left"/>
      <w:pPr>
        <w:ind w:left="-408" w:firstLine="0"/>
      </w:pPr>
      <w:rPr>
        <w:rFonts w:hint="eastAsia"/>
      </w:rPr>
    </w:lvl>
  </w:abstractNum>
  <w:abstractNum w:abstractNumId="16">
    <w:nsid w:val="17D62417"/>
    <w:multiLevelType w:val="multilevel"/>
    <w:tmpl w:val="020AAD4A"/>
    <w:lvl w:ilvl="0">
      <w:start w:val="1"/>
      <w:numFmt w:val="ideographDigital"/>
      <w:suff w:val="space"/>
      <w:lvlText w:val="第%1章"/>
      <w:lvlJc w:val="center"/>
      <w:pPr>
        <w:ind w:left="0" w:firstLine="0"/>
      </w:pPr>
      <w:rPr>
        <w:rFonts w:eastAsia="宋体" w:hint="eastAsia"/>
        <w:b/>
        <w:i w:val="0"/>
        <w:sz w:val="30"/>
        <w:szCs w:val="30"/>
      </w:rPr>
    </w:lvl>
    <w:lvl w:ilvl="1">
      <w:start w:val="1"/>
      <w:numFmt w:val="ideographDigital"/>
      <w:suff w:val="space"/>
      <w:lvlText w:val="第%2节"/>
      <w:lvlJc w:val="center"/>
      <w:pPr>
        <w:ind w:left="0" w:firstLine="0"/>
      </w:pPr>
      <w:rPr>
        <w:rFonts w:eastAsia="宋体" w:hint="eastAsia"/>
        <w:b w:val="0"/>
        <w:i w:val="0"/>
        <w:sz w:val="24"/>
        <w:szCs w:val="24"/>
      </w:rPr>
    </w:lvl>
    <w:lvl w:ilvl="2">
      <w:start w:val="1"/>
      <w:numFmt w:val="ideographDigital"/>
      <w:suff w:val="space"/>
      <w:lvlText w:val="%3、"/>
      <w:lvlJc w:val="left"/>
      <w:pPr>
        <w:ind w:left="0" w:firstLine="0"/>
      </w:pPr>
      <w:rPr>
        <w:rFonts w:eastAsia="宋体" w:hint="eastAsia"/>
        <w:b w:val="0"/>
        <w:i w:val="0"/>
        <w:sz w:val="24"/>
        <w:szCs w:val="24"/>
      </w:rPr>
    </w:lvl>
    <w:lvl w:ilvl="3">
      <w:start w:val="1"/>
      <w:numFmt w:val="decimal"/>
      <w:suff w:val="nothing"/>
      <w:lvlText w:val="（%4）"/>
      <w:lvlJc w:val="left"/>
      <w:pPr>
        <w:ind w:left="-408" w:firstLine="1134"/>
      </w:pPr>
      <w:rPr>
        <w:rFonts w:eastAsia="宋体" w:hint="eastAsia"/>
        <w:b w:val="0"/>
        <w:i w:val="0"/>
        <w:sz w:val="24"/>
        <w:szCs w:val="24"/>
      </w:rPr>
    </w:lvl>
    <w:lvl w:ilvl="4">
      <w:start w:val="1"/>
      <w:numFmt w:val="none"/>
      <w:suff w:val="nothing"/>
      <w:lvlText w:val=""/>
      <w:lvlJc w:val="left"/>
      <w:pPr>
        <w:ind w:left="-408" w:firstLine="0"/>
      </w:pPr>
      <w:rPr>
        <w:rFonts w:hint="eastAsia"/>
      </w:rPr>
    </w:lvl>
    <w:lvl w:ilvl="5">
      <w:start w:val="1"/>
      <w:numFmt w:val="none"/>
      <w:suff w:val="nothing"/>
      <w:lvlText w:val=""/>
      <w:lvlJc w:val="left"/>
      <w:pPr>
        <w:ind w:left="-408" w:firstLine="0"/>
      </w:pPr>
      <w:rPr>
        <w:rFonts w:hint="eastAsia"/>
      </w:rPr>
    </w:lvl>
    <w:lvl w:ilvl="6">
      <w:start w:val="1"/>
      <w:numFmt w:val="none"/>
      <w:suff w:val="nothing"/>
      <w:lvlText w:val=""/>
      <w:lvlJc w:val="left"/>
      <w:pPr>
        <w:ind w:left="-408" w:firstLine="0"/>
      </w:pPr>
      <w:rPr>
        <w:rFonts w:hint="eastAsia"/>
      </w:rPr>
    </w:lvl>
    <w:lvl w:ilvl="7">
      <w:start w:val="1"/>
      <w:numFmt w:val="none"/>
      <w:suff w:val="nothing"/>
      <w:lvlText w:val=""/>
      <w:lvlJc w:val="left"/>
      <w:pPr>
        <w:ind w:left="-408" w:firstLine="0"/>
      </w:pPr>
      <w:rPr>
        <w:rFonts w:hint="eastAsia"/>
      </w:rPr>
    </w:lvl>
    <w:lvl w:ilvl="8">
      <w:start w:val="1"/>
      <w:numFmt w:val="none"/>
      <w:suff w:val="nothing"/>
      <w:lvlText w:val="（）"/>
      <w:lvlJc w:val="left"/>
      <w:pPr>
        <w:ind w:left="-408" w:firstLine="0"/>
      </w:pPr>
      <w:rPr>
        <w:rFonts w:hint="eastAsia"/>
      </w:rPr>
    </w:lvl>
  </w:abstractNum>
  <w:abstractNum w:abstractNumId="17">
    <w:nsid w:val="187F6499"/>
    <w:multiLevelType w:val="multilevel"/>
    <w:tmpl w:val="B86CA23C"/>
    <w:lvl w:ilvl="0">
      <w:start w:val="1"/>
      <w:numFmt w:val="ideographDigital"/>
      <w:suff w:val="nothing"/>
      <w:lvlText w:val="第%1章  "/>
      <w:lvlJc w:val="center"/>
      <w:pPr>
        <w:ind w:left="0" w:firstLine="120"/>
      </w:pPr>
      <w:rPr>
        <w:rFonts w:eastAsia="宋体" w:hint="eastAsia"/>
        <w:b/>
        <w:i w:val="0"/>
        <w:sz w:val="30"/>
        <w:szCs w:val="30"/>
      </w:rPr>
    </w:lvl>
    <w:lvl w:ilvl="1">
      <w:start w:val="1"/>
      <w:numFmt w:val="ideographDigital"/>
      <w:suff w:val="nothing"/>
      <w:lvlText w:val="第%2节"/>
      <w:lvlJc w:val="center"/>
      <w:pPr>
        <w:ind w:left="-168" w:firstLine="5670"/>
      </w:pPr>
      <w:rPr>
        <w:rFonts w:eastAsia="宋体" w:hint="eastAsia"/>
        <w:b w:val="0"/>
        <w:i w:val="0"/>
        <w:sz w:val="24"/>
        <w:szCs w:val="24"/>
      </w:rPr>
    </w:lvl>
    <w:lvl w:ilvl="2">
      <w:start w:val="1"/>
      <w:numFmt w:val="ideographDigital"/>
      <w:suff w:val="nothing"/>
      <w:lvlText w:val="%3、"/>
      <w:lvlJc w:val="left"/>
      <w:pPr>
        <w:ind w:left="-168" w:firstLine="0"/>
      </w:pPr>
      <w:rPr>
        <w:rFonts w:eastAsia="宋体" w:hint="eastAsia"/>
        <w:b w:val="0"/>
        <w:i w:val="0"/>
        <w:sz w:val="24"/>
        <w:szCs w:val="24"/>
      </w:rPr>
    </w:lvl>
    <w:lvl w:ilvl="3">
      <w:start w:val="1"/>
      <w:numFmt w:val="decimal"/>
      <w:suff w:val="nothing"/>
      <w:lvlText w:val="（%4）"/>
      <w:lvlJc w:val="left"/>
      <w:pPr>
        <w:ind w:left="-168" w:firstLine="1134"/>
      </w:pPr>
      <w:rPr>
        <w:rFonts w:eastAsia="宋体" w:hint="eastAsia"/>
        <w:b w:val="0"/>
        <w:i w:val="0"/>
        <w:sz w:val="24"/>
        <w:szCs w:val="24"/>
      </w:rPr>
    </w:lvl>
    <w:lvl w:ilvl="4">
      <w:start w:val="1"/>
      <w:numFmt w:val="none"/>
      <w:suff w:val="nothing"/>
      <w:lvlText w:val=""/>
      <w:lvlJc w:val="left"/>
      <w:pPr>
        <w:ind w:left="-168" w:firstLine="0"/>
      </w:pPr>
      <w:rPr>
        <w:rFonts w:hint="eastAsia"/>
      </w:rPr>
    </w:lvl>
    <w:lvl w:ilvl="5">
      <w:start w:val="1"/>
      <w:numFmt w:val="none"/>
      <w:suff w:val="nothing"/>
      <w:lvlText w:val=""/>
      <w:lvlJc w:val="left"/>
      <w:pPr>
        <w:ind w:left="-168" w:firstLine="0"/>
      </w:pPr>
      <w:rPr>
        <w:rFonts w:hint="eastAsia"/>
      </w:rPr>
    </w:lvl>
    <w:lvl w:ilvl="6">
      <w:start w:val="1"/>
      <w:numFmt w:val="none"/>
      <w:suff w:val="nothing"/>
      <w:lvlText w:val=""/>
      <w:lvlJc w:val="left"/>
      <w:pPr>
        <w:ind w:left="-168" w:firstLine="0"/>
      </w:pPr>
      <w:rPr>
        <w:rFonts w:hint="eastAsia"/>
      </w:rPr>
    </w:lvl>
    <w:lvl w:ilvl="7">
      <w:start w:val="1"/>
      <w:numFmt w:val="none"/>
      <w:suff w:val="nothing"/>
      <w:lvlText w:val=""/>
      <w:lvlJc w:val="left"/>
      <w:pPr>
        <w:ind w:left="-168" w:firstLine="0"/>
      </w:pPr>
      <w:rPr>
        <w:rFonts w:hint="eastAsia"/>
      </w:rPr>
    </w:lvl>
    <w:lvl w:ilvl="8">
      <w:start w:val="1"/>
      <w:numFmt w:val="none"/>
      <w:suff w:val="nothing"/>
      <w:lvlText w:val="（）"/>
      <w:lvlJc w:val="left"/>
      <w:pPr>
        <w:ind w:left="-168" w:firstLine="0"/>
      </w:pPr>
      <w:rPr>
        <w:rFonts w:hint="eastAsia"/>
      </w:rPr>
    </w:lvl>
  </w:abstractNum>
  <w:abstractNum w:abstractNumId="18">
    <w:nsid w:val="28D9441E"/>
    <w:multiLevelType w:val="multilevel"/>
    <w:tmpl w:val="27540F2C"/>
    <w:lvl w:ilvl="0">
      <w:start w:val="1"/>
      <w:numFmt w:val="decimal"/>
      <w:lvlText w:val="%1."/>
      <w:lvlJc w:val="left"/>
      <w:pPr>
        <w:tabs>
          <w:tab w:val="num" w:pos="540"/>
        </w:tabs>
        <w:ind w:left="540" w:hanging="420"/>
      </w:pPr>
    </w:lvl>
    <w:lvl w:ilvl="1">
      <w:start w:val="1"/>
      <w:numFmt w:val="lowerLetter"/>
      <w:lvlText w:val="%2)"/>
      <w:lvlJc w:val="left"/>
      <w:pPr>
        <w:tabs>
          <w:tab w:val="num" w:pos="960"/>
        </w:tabs>
        <w:ind w:left="960" w:hanging="420"/>
      </w:pPr>
    </w:lvl>
    <w:lvl w:ilvl="2">
      <w:start w:val="1"/>
      <w:numFmt w:val="lowerRoman"/>
      <w:lvlText w:val="%3."/>
      <w:lvlJc w:val="right"/>
      <w:pPr>
        <w:tabs>
          <w:tab w:val="num" w:pos="1380"/>
        </w:tabs>
        <w:ind w:left="1380" w:hanging="420"/>
      </w:pPr>
    </w:lvl>
    <w:lvl w:ilvl="3">
      <w:start w:val="1"/>
      <w:numFmt w:val="decimal"/>
      <w:lvlText w:val="%4."/>
      <w:lvlJc w:val="left"/>
      <w:pPr>
        <w:tabs>
          <w:tab w:val="num" w:pos="1800"/>
        </w:tabs>
        <w:ind w:left="1800" w:hanging="420"/>
      </w:pPr>
    </w:lvl>
    <w:lvl w:ilvl="4">
      <w:start w:val="1"/>
      <w:numFmt w:val="lowerLetter"/>
      <w:lvlText w:val="%5)"/>
      <w:lvlJc w:val="left"/>
      <w:pPr>
        <w:tabs>
          <w:tab w:val="num" w:pos="2220"/>
        </w:tabs>
        <w:ind w:left="2220" w:hanging="420"/>
      </w:pPr>
    </w:lvl>
    <w:lvl w:ilvl="5">
      <w:start w:val="1"/>
      <w:numFmt w:val="lowerRoman"/>
      <w:lvlText w:val="%6."/>
      <w:lvlJc w:val="right"/>
      <w:pPr>
        <w:tabs>
          <w:tab w:val="num" w:pos="2640"/>
        </w:tabs>
        <w:ind w:left="2640" w:hanging="420"/>
      </w:pPr>
    </w:lvl>
    <w:lvl w:ilvl="6">
      <w:start w:val="1"/>
      <w:numFmt w:val="decimal"/>
      <w:lvlText w:val="%7."/>
      <w:lvlJc w:val="left"/>
      <w:pPr>
        <w:tabs>
          <w:tab w:val="num" w:pos="3060"/>
        </w:tabs>
        <w:ind w:left="3060" w:hanging="420"/>
      </w:pPr>
    </w:lvl>
    <w:lvl w:ilvl="7">
      <w:start w:val="1"/>
      <w:numFmt w:val="lowerLetter"/>
      <w:lvlText w:val="%8)"/>
      <w:lvlJc w:val="left"/>
      <w:pPr>
        <w:tabs>
          <w:tab w:val="num" w:pos="3480"/>
        </w:tabs>
        <w:ind w:left="3480" w:hanging="420"/>
      </w:pPr>
    </w:lvl>
    <w:lvl w:ilvl="8">
      <w:start w:val="1"/>
      <w:numFmt w:val="lowerRoman"/>
      <w:lvlText w:val="%9."/>
      <w:lvlJc w:val="right"/>
      <w:pPr>
        <w:tabs>
          <w:tab w:val="num" w:pos="3900"/>
        </w:tabs>
        <w:ind w:left="3900" w:hanging="420"/>
      </w:pPr>
    </w:lvl>
  </w:abstractNum>
  <w:abstractNum w:abstractNumId="19">
    <w:nsid w:val="297F1C0C"/>
    <w:multiLevelType w:val="multilevel"/>
    <w:tmpl w:val="087AB318"/>
    <w:lvl w:ilvl="0">
      <w:start w:val="1"/>
      <w:numFmt w:val="ideographDigital"/>
      <w:suff w:val="nothing"/>
      <w:lvlText w:val="第%1章  "/>
      <w:lvlJc w:val="center"/>
      <w:pPr>
        <w:ind w:left="-240" w:firstLine="120"/>
      </w:pPr>
      <w:rPr>
        <w:rFonts w:eastAsia="宋体" w:hint="eastAsia"/>
        <w:b/>
        <w:i w:val="0"/>
        <w:sz w:val="30"/>
        <w:szCs w:val="30"/>
      </w:rPr>
    </w:lvl>
    <w:lvl w:ilvl="1">
      <w:start w:val="1"/>
      <w:numFmt w:val="ideographDigital"/>
      <w:lvlRestart w:val="0"/>
      <w:suff w:val="nothing"/>
      <w:lvlText w:val="第%2节"/>
      <w:lvlJc w:val="center"/>
      <w:pPr>
        <w:ind w:left="-240" w:firstLine="0"/>
      </w:pPr>
      <w:rPr>
        <w:rFonts w:eastAsia="宋体" w:hint="eastAsia"/>
        <w:b w:val="0"/>
        <w:i w:val="0"/>
        <w:sz w:val="24"/>
        <w:szCs w:val="24"/>
      </w:rPr>
    </w:lvl>
    <w:lvl w:ilvl="2">
      <w:start w:val="1"/>
      <w:numFmt w:val="ideographDigital"/>
      <w:suff w:val="nothing"/>
      <w:lvlText w:val="%3、"/>
      <w:lvlJc w:val="left"/>
      <w:pPr>
        <w:ind w:left="0" w:hanging="408"/>
      </w:pPr>
      <w:rPr>
        <w:rFonts w:eastAsia="宋体" w:hint="eastAsia"/>
        <w:b w:val="0"/>
        <w:i w:val="0"/>
        <w:sz w:val="24"/>
        <w:szCs w:val="24"/>
      </w:rPr>
    </w:lvl>
    <w:lvl w:ilvl="3">
      <w:start w:val="1"/>
      <w:numFmt w:val="decimal"/>
      <w:suff w:val="nothing"/>
      <w:lvlText w:val="（%4）"/>
      <w:lvlJc w:val="left"/>
      <w:pPr>
        <w:ind w:left="-408" w:firstLine="1134"/>
      </w:pPr>
      <w:rPr>
        <w:rFonts w:eastAsia="宋体" w:hint="eastAsia"/>
        <w:b w:val="0"/>
        <w:i w:val="0"/>
        <w:sz w:val="24"/>
        <w:szCs w:val="24"/>
      </w:rPr>
    </w:lvl>
    <w:lvl w:ilvl="4">
      <w:start w:val="1"/>
      <w:numFmt w:val="none"/>
      <w:suff w:val="nothing"/>
      <w:lvlText w:val=""/>
      <w:lvlJc w:val="left"/>
      <w:pPr>
        <w:ind w:left="-408" w:firstLine="0"/>
      </w:pPr>
      <w:rPr>
        <w:rFonts w:hint="eastAsia"/>
      </w:rPr>
    </w:lvl>
    <w:lvl w:ilvl="5">
      <w:start w:val="1"/>
      <w:numFmt w:val="none"/>
      <w:suff w:val="nothing"/>
      <w:lvlText w:val=""/>
      <w:lvlJc w:val="left"/>
      <w:pPr>
        <w:ind w:left="-408" w:firstLine="0"/>
      </w:pPr>
      <w:rPr>
        <w:rFonts w:hint="eastAsia"/>
      </w:rPr>
    </w:lvl>
    <w:lvl w:ilvl="6">
      <w:start w:val="1"/>
      <w:numFmt w:val="none"/>
      <w:suff w:val="nothing"/>
      <w:lvlText w:val=""/>
      <w:lvlJc w:val="left"/>
      <w:pPr>
        <w:ind w:left="-408" w:firstLine="0"/>
      </w:pPr>
      <w:rPr>
        <w:rFonts w:hint="eastAsia"/>
      </w:rPr>
    </w:lvl>
    <w:lvl w:ilvl="7">
      <w:start w:val="1"/>
      <w:numFmt w:val="none"/>
      <w:suff w:val="nothing"/>
      <w:lvlText w:val=""/>
      <w:lvlJc w:val="left"/>
      <w:pPr>
        <w:ind w:left="-408" w:firstLine="0"/>
      </w:pPr>
      <w:rPr>
        <w:rFonts w:hint="eastAsia"/>
      </w:rPr>
    </w:lvl>
    <w:lvl w:ilvl="8">
      <w:start w:val="1"/>
      <w:numFmt w:val="none"/>
      <w:suff w:val="nothing"/>
      <w:lvlText w:val="（）"/>
      <w:lvlJc w:val="left"/>
      <w:pPr>
        <w:ind w:left="-408" w:firstLine="0"/>
      </w:pPr>
      <w:rPr>
        <w:rFonts w:hint="eastAsia"/>
      </w:rPr>
    </w:lvl>
  </w:abstractNum>
  <w:abstractNum w:abstractNumId="20">
    <w:nsid w:val="2EDD1684"/>
    <w:multiLevelType w:val="multilevel"/>
    <w:tmpl w:val="82009FD8"/>
    <w:lvl w:ilvl="0">
      <w:start w:val="1"/>
      <w:numFmt w:val="ideographDigital"/>
      <w:suff w:val="space"/>
      <w:lvlText w:val="第%1章"/>
      <w:lvlJc w:val="center"/>
      <w:pPr>
        <w:ind w:left="0" w:firstLine="0"/>
      </w:pPr>
      <w:rPr>
        <w:rFonts w:eastAsia="宋体" w:hint="eastAsia"/>
        <w:b/>
        <w:i w:val="0"/>
        <w:sz w:val="30"/>
        <w:szCs w:val="30"/>
      </w:rPr>
    </w:lvl>
    <w:lvl w:ilvl="1">
      <w:start w:val="1"/>
      <w:numFmt w:val="ideographDigital"/>
      <w:suff w:val="space"/>
      <w:lvlText w:val="第%2节"/>
      <w:lvlJc w:val="center"/>
      <w:pPr>
        <w:ind w:left="0" w:firstLine="0"/>
      </w:pPr>
      <w:rPr>
        <w:rFonts w:eastAsia="宋体" w:hint="eastAsia"/>
        <w:b w:val="0"/>
        <w:i w:val="0"/>
        <w:sz w:val="24"/>
        <w:szCs w:val="24"/>
      </w:rPr>
    </w:lvl>
    <w:lvl w:ilvl="2">
      <w:start w:val="1"/>
      <w:numFmt w:val="ideographDigital"/>
      <w:suff w:val="space"/>
      <w:lvlText w:val="%3、"/>
      <w:lvlJc w:val="left"/>
      <w:pPr>
        <w:ind w:left="0" w:firstLine="567"/>
      </w:pPr>
      <w:rPr>
        <w:rFonts w:eastAsia="宋体" w:hint="eastAsia"/>
        <w:b w:val="0"/>
        <w:i w:val="0"/>
        <w:sz w:val="24"/>
        <w:szCs w:val="24"/>
      </w:rPr>
    </w:lvl>
    <w:lvl w:ilvl="3">
      <w:start w:val="1"/>
      <w:numFmt w:val="decimal"/>
      <w:suff w:val="nothing"/>
      <w:lvlText w:val="（%4）"/>
      <w:lvlJc w:val="left"/>
      <w:pPr>
        <w:ind w:left="-408" w:firstLine="1134"/>
      </w:pPr>
      <w:rPr>
        <w:rFonts w:eastAsia="宋体" w:hint="eastAsia"/>
        <w:b w:val="0"/>
        <w:i w:val="0"/>
        <w:sz w:val="24"/>
        <w:szCs w:val="24"/>
      </w:rPr>
    </w:lvl>
    <w:lvl w:ilvl="4">
      <w:start w:val="1"/>
      <w:numFmt w:val="none"/>
      <w:suff w:val="nothing"/>
      <w:lvlText w:val=""/>
      <w:lvlJc w:val="left"/>
      <w:pPr>
        <w:ind w:left="-408" w:firstLine="0"/>
      </w:pPr>
      <w:rPr>
        <w:rFonts w:hint="eastAsia"/>
      </w:rPr>
    </w:lvl>
    <w:lvl w:ilvl="5">
      <w:start w:val="1"/>
      <w:numFmt w:val="none"/>
      <w:suff w:val="nothing"/>
      <w:lvlText w:val=""/>
      <w:lvlJc w:val="left"/>
      <w:pPr>
        <w:ind w:left="-408" w:firstLine="0"/>
      </w:pPr>
      <w:rPr>
        <w:rFonts w:hint="eastAsia"/>
      </w:rPr>
    </w:lvl>
    <w:lvl w:ilvl="6">
      <w:start w:val="1"/>
      <w:numFmt w:val="none"/>
      <w:suff w:val="nothing"/>
      <w:lvlText w:val=""/>
      <w:lvlJc w:val="left"/>
      <w:pPr>
        <w:ind w:left="-408" w:firstLine="0"/>
      </w:pPr>
      <w:rPr>
        <w:rFonts w:hint="eastAsia"/>
      </w:rPr>
    </w:lvl>
    <w:lvl w:ilvl="7">
      <w:start w:val="1"/>
      <w:numFmt w:val="none"/>
      <w:suff w:val="nothing"/>
      <w:lvlText w:val=""/>
      <w:lvlJc w:val="left"/>
      <w:pPr>
        <w:ind w:left="-408" w:firstLine="0"/>
      </w:pPr>
      <w:rPr>
        <w:rFonts w:hint="eastAsia"/>
      </w:rPr>
    </w:lvl>
    <w:lvl w:ilvl="8">
      <w:start w:val="1"/>
      <w:numFmt w:val="none"/>
      <w:suff w:val="nothing"/>
      <w:lvlText w:val="（）"/>
      <w:lvlJc w:val="left"/>
      <w:pPr>
        <w:ind w:left="-408" w:firstLine="0"/>
      </w:pPr>
      <w:rPr>
        <w:rFonts w:hint="eastAsia"/>
      </w:rPr>
    </w:lvl>
  </w:abstractNum>
  <w:abstractNum w:abstractNumId="21">
    <w:nsid w:val="2F1C712F"/>
    <w:multiLevelType w:val="multilevel"/>
    <w:tmpl w:val="CBEA6748"/>
    <w:lvl w:ilvl="0">
      <w:start w:val="1"/>
      <w:numFmt w:val="ideographDigital"/>
      <w:suff w:val="nothing"/>
      <w:lvlText w:val="第%1章  "/>
      <w:lvlJc w:val="center"/>
      <w:pPr>
        <w:ind w:left="-120" w:firstLine="120"/>
      </w:pPr>
      <w:rPr>
        <w:rFonts w:eastAsia="宋体" w:hint="eastAsia"/>
        <w:b/>
        <w:i w:val="0"/>
        <w:sz w:val="30"/>
        <w:szCs w:val="30"/>
      </w:rPr>
    </w:lvl>
    <w:lvl w:ilvl="1">
      <w:start w:val="1"/>
      <w:numFmt w:val="ideographDigital"/>
      <w:lvlRestart w:val="0"/>
      <w:suff w:val="nothing"/>
      <w:lvlText w:val="第%2节"/>
      <w:lvlJc w:val="center"/>
      <w:pPr>
        <w:ind w:left="-120" w:firstLine="0"/>
      </w:pPr>
      <w:rPr>
        <w:rFonts w:eastAsia="宋体" w:hint="eastAsia"/>
        <w:b w:val="0"/>
        <w:i w:val="0"/>
        <w:sz w:val="24"/>
        <w:szCs w:val="24"/>
      </w:rPr>
    </w:lvl>
    <w:lvl w:ilvl="2">
      <w:start w:val="1"/>
      <w:numFmt w:val="ideographDigital"/>
      <w:suff w:val="nothing"/>
      <w:lvlText w:val="%3、"/>
      <w:lvlJc w:val="left"/>
      <w:pPr>
        <w:ind w:left="-288" w:firstLine="0"/>
      </w:pPr>
      <w:rPr>
        <w:rFonts w:eastAsia="宋体" w:hint="eastAsia"/>
        <w:b w:val="0"/>
        <w:i w:val="0"/>
        <w:sz w:val="24"/>
        <w:szCs w:val="24"/>
      </w:rPr>
    </w:lvl>
    <w:lvl w:ilvl="3">
      <w:start w:val="1"/>
      <w:numFmt w:val="decimal"/>
      <w:suff w:val="nothing"/>
      <w:lvlText w:val="（%4）"/>
      <w:lvlJc w:val="left"/>
      <w:pPr>
        <w:ind w:left="-288" w:firstLine="1134"/>
      </w:pPr>
      <w:rPr>
        <w:rFonts w:eastAsia="宋体" w:hint="eastAsia"/>
        <w:b w:val="0"/>
        <w:i w:val="0"/>
        <w:sz w:val="24"/>
        <w:szCs w:val="24"/>
      </w:rPr>
    </w:lvl>
    <w:lvl w:ilvl="4">
      <w:start w:val="1"/>
      <w:numFmt w:val="none"/>
      <w:suff w:val="nothing"/>
      <w:lvlText w:val=""/>
      <w:lvlJc w:val="left"/>
      <w:pPr>
        <w:ind w:left="-288" w:firstLine="0"/>
      </w:pPr>
      <w:rPr>
        <w:rFonts w:hint="eastAsia"/>
      </w:rPr>
    </w:lvl>
    <w:lvl w:ilvl="5">
      <w:start w:val="1"/>
      <w:numFmt w:val="none"/>
      <w:suff w:val="nothing"/>
      <w:lvlText w:val=""/>
      <w:lvlJc w:val="left"/>
      <w:pPr>
        <w:ind w:left="-288" w:firstLine="0"/>
      </w:pPr>
      <w:rPr>
        <w:rFonts w:hint="eastAsia"/>
      </w:rPr>
    </w:lvl>
    <w:lvl w:ilvl="6">
      <w:start w:val="1"/>
      <w:numFmt w:val="none"/>
      <w:suff w:val="nothing"/>
      <w:lvlText w:val=""/>
      <w:lvlJc w:val="left"/>
      <w:pPr>
        <w:ind w:left="-288" w:firstLine="0"/>
      </w:pPr>
      <w:rPr>
        <w:rFonts w:hint="eastAsia"/>
      </w:rPr>
    </w:lvl>
    <w:lvl w:ilvl="7">
      <w:start w:val="1"/>
      <w:numFmt w:val="none"/>
      <w:suff w:val="nothing"/>
      <w:lvlText w:val=""/>
      <w:lvlJc w:val="left"/>
      <w:pPr>
        <w:ind w:left="-288" w:firstLine="0"/>
      </w:pPr>
      <w:rPr>
        <w:rFonts w:hint="eastAsia"/>
      </w:rPr>
    </w:lvl>
    <w:lvl w:ilvl="8">
      <w:start w:val="1"/>
      <w:numFmt w:val="none"/>
      <w:suff w:val="nothing"/>
      <w:lvlText w:val="（）"/>
      <w:lvlJc w:val="left"/>
      <w:pPr>
        <w:ind w:left="-288" w:firstLine="0"/>
      </w:pPr>
      <w:rPr>
        <w:rFonts w:hint="eastAsia"/>
      </w:rPr>
    </w:lvl>
  </w:abstractNum>
  <w:abstractNum w:abstractNumId="22">
    <w:nsid w:val="2FB31D9B"/>
    <w:multiLevelType w:val="hybridMultilevel"/>
    <w:tmpl w:val="E4B0DEA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39413BDD"/>
    <w:multiLevelType w:val="multilevel"/>
    <w:tmpl w:val="05387454"/>
    <w:lvl w:ilvl="0">
      <w:start w:val="1"/>
      <w:numFmt w:val="ideographDigital"/>
      <w:suff w:val="space"/>
      <w:lvlText w:val="第%1章"/>
      <w:lvlJc w:val="center"/>
      <w:pPr>
        <w:ind w:left="0" w:firstLine="0"/>
      </w:pPr>
      <w:rPr>
        <w:rFonts w:eastAsia="宋体" w:hint="eastAsia"/>
        <w:b/>
        <w:i w:val="0"/>
        <w:sz w:val="30"/>
        <w:szCs w:val="30"/>
      </w:rPr>
    </w:lvl>
    <w:lvl w:ilvl="1">
      <w:start w:val="1"/>
      <w:numFmt w:val="ideographDigital"/>
      <w:suff w:val="space"/>
      <w:lvlText w:val="第%2节"/>
      <w:lvlJc w:val="center"/>
      <w:pPr>
        <w:ind w:left="0" w:firstLine="0"/>
      </w:pPr>
      <w:rPr>
        <w:rFonts w:eastAsia="宋体" w:hint="eastAsia"/>
        <w:b w:val="0"/>
        <w:i w:val="0"/>
        <w:sz w:val="24"/>
        <w:szCs w:val="24"/>
      </w:rPr>
    </w:lvl>
    <w:lvl w:ilvl="2">
      <w:start w:val="1"/>
      <w:numFmt w:val="ideographDigital"/>
      <w:suff w:val="space"/>
      <w:lvlText w:val="%3、"/>
      <w:lvlJc w:val="left"/>
      <w:pPr>
        <w:ind w:left="0" w:firstLine="0"/>
      </w:pPr>
      <w:rPr>
        <w:rFonts w:eastAsia="宋体" w:hint="eastAsia"/>
        <w:b w:val="0"/>
        <w:i w:val="0"/>
        <w:sz w:val="24"/>
        <w:szCs w:val="24"/>
      </w:rPr>
    </w:lvl>
    <w:lvl w:ilvl="3">
      <w:start w:val="1"/>
      <w:numFmt w:val="decimal"/>
      <w:suff w:val="nothing"/>
      <w:lvlText w:val="（%4）"/>
      <w:lvlJc w:val="left"/>
      <w:pPr>
        <w:ind w:left="-408" w:firstLine="1134"/>
      </w:pPr>
      <w:rPr>
        <w:rFonts w:eastAsia="宋体" w:hint="eastAsia"/>
        <w:b w:val="0"/>
        <w:i w:val="0"/>
        <w:sz w:val="24"/>
        <w:szCs w:val="24"/>
      </w:rPr>
    </w:lvl>
    <w:lvl w:ilvl="4">
      <w:start w:val="1"/>
      <w:numFmt w:val="none"/>
      <w:suff w:val="nothing"/>
      <w:lvlText w:val=""/>
      <w:lvlJc w:val="left"/>
      <w:pPr>
        <w:ind w:left="-408" w:firstLine="0"/>
      </w:pPr>
      <w:rPr>
        <w:rFonts w:hint="eastAsia"/>
      </w:rPr>
    </w:lvl>
    <w:lvl w:ilvl="5">
      <w:start w:val="1"/>
      <w:numFmt w:val="none"/>
      <w:suff w:val="nothing"/>
      <w:lvlText w:val=""/>
      <w:lvlJc w:val="left"/>
      <w:pPr>
        <w:ind w:left="-408" w:firstLine="0"/>
      </w:pPr>
      <w:rPr>
        <w:rFonts w:hint="eastAsia"/>
      </w:rPr>
    </w:lvl>
    <w:lvl w:ilvl="6">
      <w:start w:val="1"/>
      <w:numFmt w:val="none"/>
      <w:suff w:val="nothing"/>
      <w:lvlText w:val=""/>
      <w:lvlJc w:val="left"/>
      <w:pPr>
        <w:ind w:left="-408" w:firstLine="0"/>
      </w:pPr>
      <w:rPr>
        <w:rFonts w:hint="eastAsia"/>
      </w:rPr>
    </w:lvl>
    <w:lvl w:ilvl="7">
      <w:start w:val="1"/>
      <w:numFmt w:val="none"/>
      <w:suff w:val="nothing"/>
      <w:lvlText w:val=""/>
      <w:lvlJc w:val="left"/>
      <w:pPr>
        <w:ind w:left="-408" w:firstLine="0"/>
      </w:pPr>
      <w:rPr>
        <w:rFonts w:hint="eastAsia"/>
      </w:rPr>
    </w:lvl>
    <w:lvl w:ilvl="8">
      <w:start w:val="1"/>
      <w:numFmt w:val="none"/>
      <w:suff w:val="nothing"/>
      <w:lvlText w:val="（）"/>
      <w:lvlJc w:val="left"/>
      <w:pPr>
        <w:ind w:left="-408" w:firstLine="0"/>
      </w:pPr>
      <w:rPr>
        <w:rFonts w:hint="eastAsia"/>
      </w:rPr>
    </w:lvl>
  </w:abstractNum>
  <w:abstractNum w:abstractNumId="24">
    <w:nsid w:val="3A034953"/>
    <w:multiLevelType w:val="multilevel"/>
    <w:tmpl w:val="6974FB90"/>
    <w:lvl w:ilvl="0">
      <w:start w:val="1"/>
      <w:numFmt w:val="ideographDigital"/>
      <w:suff w:val="nothing"/>
      <w:lvlText w:val="第%1章  "/>
      <w:lvlJc w:val="center"/>
      <w:pPr>
        <w:ind w:left="-240" w:firstLine="120"/>
      </w:pPr>
      <w:rPr>
        <w:rFonts w:eastAsia="宋体" w:hint="eastAsia"/>
        <w:b/>
        <w:i w:val="0"/>
        <w:sz w:val="30"/>
        <w:szCs w:val="30"/>
      </w:rPr>
    </w:lvl>
    <w:lvl w:ilvl="1">
      <w:start w:val="1"/>
      <w:numFmt w:val="ideographDigital"/>
      <w:lvlRestart w:val="0"/>
      <w:suff w:val="nothing"/>
      <w:lvlText w:val="第%2节  "/>
      <w:lvlJc w:val="center"/>
      <w:pPr>
        <w:ind w:left="2700" w:firstLine="0"/>
      </w:pPr>
      <w:rPr>
        <w:rFonts w:eastAsia="宋体" w:hint="eastAsia"/>
        <w:b w:val="0"/>
        <w:i w:val="0"/>
        <w:sz w:val="24"/>
        <w:szCs w:val="24"/>
      </w:rPr>
    </w:lvl>
    <w:lvl w:ilvl="2">
      <w:start w:val="1"/>
      <w:numFmt w:val="ideographDigital"/>
      <w:suff w:val="nothing"/>
      <w:lvlText w:val="%3、"/>
      <w:lvlJc w:val="left"/>
      <w:pPr>
        <w:ind w:left="0" w:firstLine="0"/>
      </w:pPr>
      <w:rPr>
        <w:rFonts w:eastAsia="宋体" w:hint="eastAsia"/>
        <w:b w:val="0"/>
        <w:i w:val="0"/>
        <w:sz w:val="24"/>
        <w:szCs w:val="24"/>
      </w:rPr>
    </w:lvl>
    <w:lvl w:ilvl="3">
      <w:start w:val="1"/>
      <w:numFmt w:val="decimal"/>
      <w:suff w:val="nothing"/>
      <w:lvlText w:val="（%4）"/>
      <w:lvlJc w:val="left"/>
      <w:pPr>
        <w:ind w:left="-408" w:firstLine="1134"/>
      </w:pPr>
      <w:rPr>
        <w:rFonts w:eastAsia="宋体" w:hint="eastAsia"/>
        <w:b w:val="0"/>
        <w:i w:val="0"/>
        <w:sz w:val="24"/>
        <w:szCs w:val="24"/>
      </w:rPr>
    </w:lvl>
    <w:lvl w:ilvl="4">
      <w:start w:val="1"/>
      <w:numFmt w:val="none"/>
      <w:suff w:val="nothing"/>
      <w:lvlText w:val=""/>
      <w:lvlJc w:val="left"/>
      <w:pPr>
        <w:ind w:left="-408" w:firstLine="0"/>
      </w:pPr>
      <w:rPr>
        <w:rFonts w:hint="eastAsia"/>
      </w:rPr>
    </w:lvl>
    <w:lvl w:ilvl="5">
      <w:start w:val="1"/>
      <w:numFmt w:val="none"/>
      <w:suff w:val="nothing"/>
      <w:lvlText w:val=""/>
      <w:lvlJc w:val="left"/>
      <w:pPr>
        <w:ind w:left="-408" w:firstLine="0"/>
      </w:pPr>
      <w:rPr>
        <w:rFonts w:hint="eastAsia"/>
      </w:rPr>
    </w:lvl>
    <w:lvl w:ilvl="6">
      <w:start w:val="1"/>
      <w:numFmt w:val="none"/>
      <w:suff w:val="nothing"/>
      <w:lvlText w:val=""/>
      <w:lvlJc w:val="left"/>
      <w:pPr>
        <w:ind w:left="-408" w:firstLine="0"/>
      </w:pPr>
      <w:rPr>
        <w:rFonts w:hint="eastAsia"/>
      </w:rPr>
    </w:lvl>
    <w:lvl w:ilvl="7">
      <w:start w:val="1"/>
      <w:numFmt w:val="none"/>
      <w:suff w:val="nothing"/>
      <w:lvlText w:val=""/>
      <w:lvlJc w:val="left"/>
      <w:pPr>
        <w:ind w:left="-408" w:firstLine="0"/>
      </w:pPr>
      <w:rPr>
        <w:rFonts w:hint="eastAsia"/>
      </w:rPr>
    </w:lvl>
    <w:lvl w:ilvl="8">
      <w:start w:val="1"/>
      <w:numFmt w:val="none"/>
      <w:suff w:val="nothing"/>
      <w:lvlText w:val="（）"/>
      <w:lvlJc w:val="left"/>
      <w:pPr>
        <w:ind w:left="-408" w:firstLine="0"/>
      </w:pPr>
      <w:rPr>
        <w:rFonts w:hint="eastAsia"/>
      </w:rPr>
    </w:lvl>
  </w:abstractNum>
  <w:abstractNum w:abstractNumId="25">
    <w:nsid w:val="3E92382D"/>
    <w:multiLevelType w:val="multilevel"/>
    <w:tmpl w:val="0AE2EA14"/>
    <w:lvl w:ilvl="0">
      <w:start w:val="1"/>
      <w:numFmt w:val="ideographDigital"/>
      <w:suff w:val="space"/>
      <w:lvlText w:val="第%1章"/>
      <w:lvlJc w:val="center"/>
      <w:pPr>
        <w:ind w:left="0" w:firstLine="0"/>
      </w:pPr>
      <w:rPr>
        <w:rFonts w:eastAsia="宋体" w:hint="eastAsia"/>
        <w:b/>
        <w:i w:val="0"/>
        <w:sz w:val="30"/>
        <w:szCs w:val="30"/>
      </w:rPr>
    </w:lvl>
    <w:lvl w:ilvl="1">
      <w:start w:val="1"/>
      <w:numFmt w:val="ideographDigital"/>
      <w:suff w:val="space"/>
      <w:lvlText w:val="第%2节"/>
      <w:lvlJc w:val="center"/>
      <w:pPr>
        <w:ind w:left="0" w:firstLine="0"/>
      </w:pPr>
      <w:rPr>
        <w:rFonts w:eastAsia="宋体" w:hint="eastAsia"/>
        <w:b w:val="0"/>
        <w:i w:val="0"/>
        <w:sz w:val="24"/>
        <w:szCs w:val="24"/>
      </w:rPr>
    </w:lvl>
    <w:lvl w:ilvl="2">
      <w:start w:val="1"/>
      <w:numFmt w:val="ideographDigital"/>
      <w:suff w:val="space"/>
      <w:lvlText w:val="%3、"/>
      <w:lvlJc w:val="left"/>
      <w:pPr>
        <w:ind w:left="0" w:firstLine="0"/>
      </w:pPr>
      <w:rPr>
        <w:rFonts w:eastAsia="宋体" w:hint="eastAsia"/>
        <w:b w:val="0"/>
        <w:i w:val="0"/>
        <w:sz w:val="24"/>
        <w:szCs w:val="24"/>
      </w:rPr>
    </w:lvl>
    <w:lvl w:ilvl="3">
      <w:start w:val="1"/>
      <w:numFmt w:val="decimal"/>
      <w:suff w:val="nothing"/>
      <w:lvlText w:val="（%4）"/>
      <w:lvlJc w:val="left"/>
      <w:pPr>
        <w:ind w:left="-408" w:firstLine="1134"/>
      </w:pPr>
      <w:rPr>
        <w:rFonts w:eastAsia="宋体" w:hint="eastAsia"/>
        <w:b w:val="0"/>
        <w:i w:val="0"/>
        <w:sz w:val="24"/>
        <w:szCs w:val="24"/>
      </w:rPr>
    </w:lvl>
    <w:lvl w:ilvl="4">
      <w:start w:val="1"/>
      <w:numFmt w:val="none"/>
      <w:suff w:val="nothing"/>
      <w:lvlText w:val=""/>
      <w:lvlJc w:val="left"/>
      <w:pPr>
        <w:ind w:left="-408" w:firstLine="0"/>
      </w:pPr>
      <w:rPr>
        <w:rFonts w:hint="eastAsia"/>
      </w:rPr>
    </w:lvl>
    <w:lvl w:ilvl="5">
      <w:start w:val="1"/>
      <w:numFmt w:val="none"/>
      <w:suff w:val="nothing"/>
      <w:lvlText w:val=""/>
      <w:lvlJc w:val="left"/>
      <w:pPr>
        <w:ind w:left="-408" w:firstLine="0"/>
      </w:pPr>
      <w:rPr>
        <w:rFonts w:hint="eastAsia"/>
      </w:rPr>
    </w:lvl>
    <w:lvl w:ilvl="6">
      <w:start w:val="1"/>
      <w:numFmt w:val="none"/>
      <w:suff w:val="nothing"/>
      <w:lvlText w:val=""/>
      <w:lvlJc w:val="left"/>
      <w:pPr>
        <w:ind w:left="-408" w:firstLine="0"/>
      </w:pPr>
      <w:rPr>
        <w:rFonts w:hint="eastAsia"/>
      </w:rPr>
    </w:lvl>
    <w:lvl w:ilvl="7">
      <w:start w:val="1"/>
      <w:numFmt w:val="none"/>
      <w:suff w:val="nothing"/>
      <w:lvlText w:val=""/>
      <w:lvlJc w:val="left"/>
      <w:pPr>
        <w:ind w:left="-408" w:firstLine="0"/>
      </w:pPr>
      <w:rPr>
        <w:rFonts w:hint="eastAsia"/>
      </w:rPr>
    </w:lvl>
    <w:lvl w:ilvl="8">
      <w:start w:val="1"/>
      <w:numFmt w:val="none"/>
      <w:suff w:val="nothing"/>
      <w:lvlText w:val="（）"/>
      <w:lvlJc w:val="left"/>
      <w:pPr>
        <w:ind w:left="-408" w:firstLine="0"/>
      </w:pPr>
      <w:rPr>
        <w:rFonts w:hint="eastAsia"/>
      </w:rPr>
    </w:lvl>
  </w:abstractNum>
  <w:abstractNum w:abstractNumId="26">
    <w:nsid w:val="43420509"/>
    <w:multiLevelType w:val="multilevel"/>
    <w:tmpl w:val="7B304598"/>
    <w:lvl w:ilvl="0">
      <w:start w:val="1"/>
      <w:numFmt w:val="ideographDigital"/>
      <w:suff w:val="nothing"/>
      <w:lvlText w:val="第%1章  "/>
      <w:lvlJc w:val="center"/>
      <w:pPr>
        <w:ind w:left="-240" w:firstLine="120"/>
      </w:pPr>
      <w:rPr>
        <w:rFonts w:eastAsia="宋体" w:hint="eastAsia"/>
        <w:b/>
        <w:i w:val="0"/>
        <w:sz w:val="30"/>
        <w:szCs w:val="30"/>
      </w:rPr>
    </w:lvl>
    <w:lvl w:ilvl="1">
      <w:start w:val="1"/>
      <w:numFmt w:val="ideographDigital"/>
      <w:lvlRestart w:val="0"/>
      <w:suff w:val="nothing"/>
      <w:lvlText w:val="第%2节  "/>
      <w:lvlJc w:val="center"/>
      <w:pPr>
        <w:ind w:left="-240" w:firstLine="0"/>
      </w:pPr>
      <w:rPr>
        <w:rFonts w:eastAsia="宋体" w:hint="eastAsia"/>
        <w:b w:val="0"/>
        <w:i w:val="0"/>
        <w:sz w:val="24"/>
        <w:szCs w:val="24"/>
      </w:rPr>
    </w:lvl>
    <w:lvl w:ilvl="2">
      <w:start w:val="1"/>
      <w:numFmt w:val="ideographDigital"/>
      <w:suff w:val="nothing"/>
      <w:lvlText w:val="%3、"/>
      <w:lvlJc w:val="left"/>
      <w:pPr>
        <w:ind w:left="0" w:firstLine="567"/>
      </w:pPr>
      <w:rPr>
        <w:rFonts w:eastAsia="宋体" w:hint="eastAsia"/>
        <w:b w:val="0"/>
        <w:i w:val="0"/>
        <w:sz w:val="24"/>
        <w:szCs w:val="24"/>
      </w:rPr>
    </w:lvl>
    <w:lvl w:ilvl="3">
      <w:start w:val="1"/>
      <w:numFmt w:val="decimal"/>
      <w:suff w:val="nothing"/>
      <w:lvlText w:val="（%4）"/>
      <w:lvlJc w:val="left"/>
      <w:pPr>
        <w:ind w:left="-408" w:firstLine="1134"/>
      </w:pPr>
      <w:rPr>
        <w:rFonts w:eastAsia="宋体" w:hint="eastAsia"/>
        <w:b w:val="0"/>
        <w:i w:val="0"/>
        <w:sz w:val="24"/>
        <w:szCs w:val="24"/>
      </w:rPr>
    </w:lvl>
    <w:lvl w:ilvl="4">
      <w:start w:val="1"/>
      <w:numFmt w:val="none"/>
      <w:suff w:val="nothing"/>
      <w:lvlText w:val=""/>
      <w:lvlJc w:val="left"/>
      <w:pPr>
        <w:ind w:left="-408" w:firstLine="0"/>
      </w:pPr>
      <w:rPr>
        <w:rFonts w:hint="eastAsia"/>
      </w:rPr>
    </w:lvl>
    <w:lvl w:ilvl="5">
      <w:start w:val="1"/>
      <w:numFmt w:val="none"/>
      <w:suff w:val="nothing"/>
      <w:lvlText w:val=""/>
      <w:lvlJc w:val="left"/>
      <w:pPr>
        <w:ind w:left="-408" w:firstLine="0"/>
      </w:pPr>
      <w:rPr>
        <w:rFonts w:hint="eastAsia"/>
      </w:rPr>
    </w:lvl>
    <w:lvl w:ilvl="6">
      <w:start w:val="1"/>
      <w:numFmt w:val="none"/>
      <w:suff w:val="nothing"/>
      <w:lvlText w:val=""/>
      <w:lvlJc w:val="left"/>
      <w:pPr>
        <w:ind w:left="-408" w:firstLine="0"/>
      </w:pPr>
      <w:rPr>
        <w:rFonts w:hint="eastAsia"/>
      </w:rPr>
    </w:lvl>
    <w:lvl w:ilvl="7">
      <w:start w:val="1"/>
      <w:numFmt w:val="none"/>
      <w:suff w:val="nothing"/>
      <w:lvlText w:val=""/>
      <w:lvlJc w:val="left"/>
      <w:pPr>
        <w:ind w:left="-408" w:firstLine="0"/>
      </w:pPr>
      <w:rPr>
        <w:rFonts w:hint="eastAsia"/>
      </w:rPr>
    </w:lvl>
    <w:lvl w:ilvl="8">
      <w:start w:val="1"/>
      <w:numFmt w:val="none"/>
      <w:suff w:val="nothing"/>
      <w:lvlText w:val="（）"/>
      <w:lvlJc w:val="left"/>
      <w:pPr>
        <w:ind w:left="-408" w:firstLine="0"/>
      </w:pPr>
      <w:rPr>
        <w:rFonts w:hint="eastAsia"/>
      </w:rPr>
    </w:lvl>
  </w:abstractNum>
  <w:abstractNum w:abstractNumId="27">
    <w:nsid w:val="52B64537"/>
    <w:multiLevelType w:val="multilevel"/>
    <w:tmpl w:val="9110BCB8"/>
    <w:lvl w:ilvl="0">
      <w:start w:val="1"/>
      <w:numFmt w:val="ideographDigital"/>
      <w:suff w:val="space"/>
      <w:lvlText w:val="第%1章"/>
      <w:lvlJc w:val="center"/>
      <w:pPr>
        <w:ind w:left="0" w:firstLine="0"/>
      </w:pPr>
      <w:rPr>
        <w:rFonts w:eastAsia="宋体" w:hint="eastAsia"/>
        <w:b/>
        <w:i w:val="0"/>
        <w:sz w:val="30"/>
        <w:szCs w:val="30"/>
      </w:rPr>
    </w:lvl>
    <w:lvl w:ilvl="1">
      <w:start w:val="1"/>
      <w:numFmt w:val="ideographDigital"/>
      <w:suff w:val="space"/>
      <w:lvlText w:val="第%2节"/>
      <w:lvlJc w:val="center"/>
      <w:pPr>
        <w:ind w:left="0" w:firstLine="0"/>
      </w:pPr>
      <w:rPr>
        <w:rFonts w:eastAsia="宋体" w:hint="eastAsia"/>
        <w:b w:val="0"/>
        <w:i w:val="0"/>
        <w:sz w:val="24"/>
        <w:szCs w:val="24"/>
      </w:rPr>
    </w:lvl>
    <w:lvl w:ilvl="2">
      <w:start w:val="1"/>
      <w:numFmt w:val="ideographDigital"/>
      <w:suff w:val="space"/>
      <w:lvlText w:val="%3、"/>
      <w:lvlJc w:val="left"/>
      <w:pPr>
        <w:ind w:left="0" w:firstLine="0"/>
      </w:pPr>
      <w:rPr>
        <w:rFonts w:eastAsia="宋体" w:hint="eastAsia"/>
        <w:b w:val="0"/>
        <w:i w:val="0"/>
        <w:sz w:val="24"/>
        <w:szCs w:val="24"/>
      </w:rPr>
    </w:lvl>
    <w:lvl w:ilvl="3">
      <w:start w:val="1"/>
      <w:numFmt w:val="decimal"/>
      <w:suff w:val="nothing"/>
      <w:lvlText w:val="（%4）"/>
      <w:lvlJc w:val="left"/>
      <w:pPr>
        <w:ind w:left="-408" w:firstLine="1134"/>
      </w:pPr>
      <w:rPr>
        <w:rFonts w:eastAsia="宋体" w:hint="eastAsia"/>
        <w:b w:val="0"/>
        <w:i w:val="0"/>
        <w:sz w:val="24"/>
        <w:szCs w:val="24"/>
      </w:rPr>
    </w:lvl>
    <w:lvl w:ilvl="4">
      <w:start w:val="1"/>
      <w:numFmt w:val="none"/>
      <w:suff w:val="nothing"/>
      <w:lvlText w:val=""/>
      <w:lvlJc w:val="left"/>
      <w:pPr>
        <w:ind w:left="-408" w:firstLine="0"/>
      </w:pPr>
      <w:rPr>
        <w:rFonts w:hint="eastAsia"/>
      </w:rPr>
    </w:lvl>
    <w:lvl w:ilvl="5">
      <w:start w:val="1"/>
      <w:numFmt w:val="none"/>
      <w:suff w:val="nothing"/>
      <w:lvlText w:val=""/>
      <w:lvlJc w:val="left"/>
      <w:pPr>
        <w:ind w:left="-408" w:firstLine="0"/>
      </w:pPr>
      <w:rPr>
        <w:rFonts w:hint="eastAsia"/>
      </w:rPr>
    </w:lvl>
    <w:lvl w:ilvl="6">
      <w:start w:val="1"/>
      <w:numFmt w:val="none"/>
      <w:suff w:val="nothing"/>
      <w:lvlText w:val=""/>
      <w:lvlJc w:val="left"/>
      <w:pPr>
        <w:ind w:left="-408" w:firstLine="0"/>
      </w:pPr>
      <w:rPr>
        <w:rFonts w:hint="eastAsia"/>
      </w:rPr>
    </w:lvl>
    <w:lvl w:ilvl="7">
      <w:start w:val="1"/>
      <w:numFmt w:val="none"/>
      <w:suff w:val="nothing"/>
      <w:lvlText w:val=""/>
      <w:lvlJc w:val="left"/>
      <w:pPr>
        <w:ind w:left="-408" w:firstLine="0"/>
      </w:pPr>
      <w:rPr>
        <w:rFonts w:hint="eastAsia"/>
      </w:rPr>
    </w:lvl>
    <w:lvl w:ilvl="8">
      <w:start w:val="1"/>
      <w:numFmt w:val="none"/>
      <w:suff w:val="nothing"/>
      <w:lvlText w:val="（）"/>
      <w:lvlJc w:val="left"/>
      <w:pPr>
        <w:ind w:left="-408" w:firstLine="0"/>
      </w:pPr>
      <w:rPr>
        <w:rFonts w:hint="eastAsia"/>
      </w:rPr>
    </w:lvl>
  </w:abstractNum>
  <w:abstractNum w:abstractNumId="28">
    <w:nsid w:val="59457FD4"/>
    <w:multiLevelType w:val="multilevel"/>
    <w:tmpl w:val="34DE965A"/>
    <w:lvl w:ilvl="0">
      <w:start w:val="1"/>
      <w:numFmt w:val="ideographDigital"/>
      <w:suff w:val="space"/>
      <w:lvlText w:val="第%1章"/>
      <w:lvlJc w:val="center"/>
      <w:pPr>
        <w:ind w:left="0" w:firstLine="0"/>
      </w:pPr>
      <w:rPr>
        <w:rFonts w:eastAsia="宋体" w:hint="eastAsia"/>
        <w:b/>
        <w:i w:val="0"/>
        <w:sz w:val="30"/>
        <w:szCs w:val="30"/>
      </w:rPr>
    </w:lvl>
    <w:lvl w:ilvl="1">
      <w:start w:val="1"/>
      <w:numFmt w:val="ideographDigital"/>
      <w:suff w:val="space"/>
      <w:lvlText w:val="第%2节"/>
      <w:lvlJc w:val="center"/>
      <w:pPr>
        <w:ind w:left="0" w:firstLine="0"/>
      </w:pPr>
      <w:rPr>
        <w:rFonts w:eastAsia="宋体" w:hint="eastAsia"/>
        <w:b w:val="0"/>
        <w:i w:val="0"/>
        <w:sz w:val="24"/>
        <w:szCs w:val="24"/>
      </w:rPr>
    </w:lvl>
    <w:lvl w:ilvl="2">
      <w:start w:val="1"/>
      <w:numFmt w:val="ideographDigital"/>
      <w:suff w:val="space"/>
      <w:lvlText w:val="%3、"/>
      <w:lvlJc w:val="left"/>
      <w:pPr>
        <w:ind w:left="0" w:firstLine="0"/>
      </w:pPr>
      <w:rPr>
        <w:rFonts w:eastAsia="宋体" w:hint="eastAsia"/>
        <w:b w:val="0"/>
        <w:i w:val="0"/>
        <w:sz w:val="24"/>
        <w:szCs w:val="24"/>
      </w:rPr>
    </w:lvl>
    <w:lvl w:ilvl="3">
      <w:start w:val="1"/>
      <w:numFmt w:val="decimal"/>
      <w:suff w:val="nothing"/>
      <w:lvlText w:val="（%4）"/>
      <w:lvlJc w:val="left"/>
      <w:pPr>
        <w:ind w:left="-408" w:firstLine="1134"/>
      </w:pPr>
      <w:rPr>
        <w:rFonts w:eastAsia="宋体" w:hint="eastAsia"/>
        <w:b w:val="0"/>
        <w:i w:val="0"/>
        <w:sz w:val="24"/>
        <w:szCs w:val="24"/>
      </w:rPr>
    </w:lvl>
    <w:lvl w:ilvl="4">
      <w:start w:val="1"/>
      <w:numFmt w:val="none"/>
      <w:suff w:val="nothing"/>
      <w:lvlText w:val=""/>
      <w:lvlJc w:val="left"/>
      <w:pPr>
        <w:ind w:left="-408" w:firstLine="0"/>
      </w:pPr>
      <w:rPr>
        <w:rFonts w:hint="eastAsia"/>
      </w:rPr>
    </w:lvl>
    <w:lvl w:ilvl="5">
      <w:start w:val="1"/>
      <w:numFmt w:val="none"/>
      <w:suff w:val="nothing"/>
      <w:lvlText w:val=""/>
      <w:lvlJc w:val="left"/>
      <w:pPr>
        <w:ind w:left="-408" w:firstLine="0"/>
      </w:pPr>
      <w:rPr>
        <w:rFonts w:hint="eastAsia"/>
      </w:rPr>
    </w:lvl>
    <w:lvl w:ilvl="6">
      <w:start w:val="1"/>
      <w:numFmt w:val="none"/>
      <w:suff w:val="nothing"/>
      <w:lvlText w:val=""/>
      <w:lvlJc w:val="left"/>
      <w:pPr>
        <w:ind w:left="-408" w:firstLine="0"/>
      </w:pPr>
      <w:rPr>
        <w:rFonts w:hint="eastAsia"/>
      </w:rPr>
    </w:lvl>
    <w:lvl w:ilvl="7">
      <w:start w:val="1"/>
      <w:numFmt w:val="none"/>
      <w:suff w:val="nothing"/>
      <w:lvlText w:val=""/>
      <w:lvlJc w:val="left"/>
      <w:pPr>
        <w:ind w:left="-408" w:firstLine="0"/>
      </w:pPr>
      <w:rPr>
        <w:rFonts w:hint="eastAsia"/>
      </w:rPr>
    </w:lvl>
    <w:lvl w:ilvl="8">
      <w:start w:val="1"/>
      <w:numFmt w:val="none"/>
      <w:suff w:val="nothing"/>
      <w:lvlText w:val="（）"/>
      <w:lvlJc w:val="left"/>
      <w:pPr>
        <w:ind w:left="-408" w:firstLine="0"/>
      </w:pPr>
      <w:rPr>
        <w:rFonts w:hint="eastAsia"/>
      </w:rPr>
    </w:lvl>
  </w:abstractNum>
  <w:abstractNum w:abstractNumId="29">
    <w:nsid w:val="59CA5573"/>
    <w:multiLevelType w:val="multilevel"/>
    <w:tmpl w:val="92845324"/>
    <w:lvl w:ilvl="0">
      <w:start w:val="1"/>
      <w:numFmt w:val="ideographDigital"/>
      <w:suff w:val="space"/>
      <w:lvlText w:val="第%1章"/>
      <w:lvlJc w:val="center"/>
      <w:pPr>
        <w:ind w:left="0" w:firstLine="0"/>
      </w:pPr>
      <w:rPr>
        <w:rFonts w:eastAsia="宋体" w:hint="eastAsia"/>
        <w:b/>
        <w:i w:val="0"/>
        <w:sz w:val="30"/>
        <w:szCs w:val="30"/>
      </w:rPr>
    </w:lvl>
    <w:lvl w:ilvl="1">
      <w:start w:val="1"/>
      <w:numFmt w:val="ideographDigital"/>
      <w:suff w:val="space"/>
      <w:lvlText w:val="第%2节"/>
      <w:lvlJc w:val="center"/>
      <w:pPr>
        <w:ind w:left="0" w:firstLine="0"/>
      </w:pPr>
      <w:rPr>
        <w:rFonts w:eastAsia="宋体" w:hint="eastAsia"/>
        <w:b w:val="0"/>
        <w:i w:val="0"/>
        <w:sz w:val="24"/>
        <w:szCs w:val="24"/>
      </w:rPr>
    </w:lvl>
    <w:lvl w:ilvl="2">
      <w:start w:val="1"/>
      <w:numFmt w:val="ideographDigital"/>
      <w:suff w:val="space"/>
      <w:lvlText w:val="%3、"/>
      <w:lvlJc w:val="left"/>
      <w:pPr>
        <w:ind w:left="0" w:firstLine="0"/>
      </w:pPr>
      <w:rPr>
        <w:rFonts w:eastAsia="宋体" w:hint="eastAsia"/>
        <w:b w:val="0"/>
        <w:i w:val="0"/>
        <w:sz w:val="24"/>
        <w:szCs w:val="24"/>
      </w:rPr>
    </w:lvl>
    <w:lvl w:ilvl="3">
      <w:start w:val="1"/>
      <w:numFmt w:val="decimal"/>
      <w:suff w:val="nothing"/>
      <w:lvlText w:val="（%4）"/>
      <w:lvlJc w:val="left"/>
      <w:pPr>
        <w:ind w:left="-408" w:firstLine="1134"/>
      </w:pPr>
      <w:rPr>
        <w:rFonts w:eastAsia="宋体" w:hint="eastAsia"/>
        <w:b w:val="0"/>
        <w:i w:val="0"/>
        <w:sz w:val="24"/>
        <w:szCs w:val="24"/>
      </w:rPr>
    </w:lvl>
    <w:lvl w:ilvl="4">
      <w:start w:val="1"/>
      <w:numFmt w:val="none"/>
      <w:suff w:val="nothing"/>
      <w:lvlText w:val=""/>
      <w:lvlJc w:val="left"/>
      <w:pPr>
        <w:ind w:left="-408" w:firstLine="0"/>
      </w:pPr>
      <w:rPr>
        <w:rFonts w:hint="eastAsia"/>
      </w:rPr>
    </w:lvl>
    <w:lvl w:ilvl="5">
      <w:start w:val="1"/>
      <w:numFmt w:val="none"/>
      <w:suff w:val="nothing"/>
      <w:lvlText w:val=""/>
      <w:lvlJc w:val="left"/>
      <w:pPr>
        <w:ind w:left="-408" w:firstLine="0"/>
      </w:pPr>
      <w:rPr>
        <w:rFonts w:hint="eastAsia"/>
      </w:rPr>
    </w:lvl>
    <w:lvl w:ilvl="6">
      <w:start w:val="1"/>
      <w:numFmt w:val="none"/>
      <w:suff w:val="nothing"/>
      <w:lvlText w:val=""/>
      <w:lvlJc w:val="left"/>
      <w:pPr>
        <w:ind w:left="-408" w:firstLine="0"/>
      </w:pPr>
      <w:rPr>
        <w:rFonts w:hint="eastAsia"/>
      </w:rPr>
    </w:lvl>
    <w:lvl w:ilvl="7">
      <w:start w:val="1"/>
      <w:numFmt w:val="none"/>
      <w:suff w:val="nothing"/>
      <w:lvlText w:val=""/>
      <w:lvlJc w:val="left"/>
      <w:pPr>
        <w:ind w:left="-408" w:firstLine="0"/>
      </w:pPr>
      <w:rPr>
        <w:rFonts w:hint="eastAsia"/>
      </w:rPr>
    </w:lvl>
    <w:lvl w:ilvl="8">
      <w:start w:val="1"/>
      <w:numFmt w:val="none"/>
      <w:suff w:val="nothing"/>
      <w:lvlText w:val="（）"/>
      <w:lvlJc w:val="left"/>
      <w:pPr>
        <w:ind w:left="-408" w:firstLine="0"/>
      </w:pPr>
      <w:rPr>
        <w:rFonts w:hint="eastAsia"/>
      </w:rPr>
    </w:lvl>
  </w:abstractNum>
  <w:abstractNum w:abstractNumId="30">
    <w:nsid w:val="61984FED"/>
    <w:multiLevelType w:val="multilevel"/>
    <w:tmpl w:val="50F42066"/>
    <w:lvl w:ilvl="0">
      <w:start w:val="1"/>
      <w:numFmt w:val="ideographDigital"/>
      <w:suff w:val="space"/>
      <w:lvlText w:val="第%1章"/>
      <w:lvlJc w:val="center"/>
      <w:pPr>
        <w:ind w:left="0" w:firstLine="0"/>
      </w:pPr>
      <w:rPr>
        <w:rFonts w:eastAsia="宋体" w:hint="eastAsia"/>
        <w:b/>
        <w:i w:val="0"/>
        <w:sz w:val="30"/>
        <w:szCs w:val="30"/>
      </w:rPr>
    </w:lvl>
    <w:lvl w:ilvl="1">
      <w:start w:val="1"/>
      <w:numFmt w:val="ideographDigital"/>
      <w:suff w:val="space"/>
      <w:lvlText w:val="第%2节"/>
      <w:lvlJc w:val="center"/>
      <w:pPr>
        <w:ind w:left="0" w:firstLine="0"/>
      </w:pPr>
      <w:rPr>
        <w:rFonts w:eastAsia="宋体" w:hint="eastAsia"/>
        <w:b w:val="0"/>
        <w:i w:val="0"/>
        <w:sz w:val="24"/>
        <w:szCs w:val="24"/>
      </w:rPr>
    </w:lvl>
    <w:lvl w:ilvl="2">
      <w:start w:val="1"/>
      <w:numFmt w:val="ideographDigital"/>
      <w:suff w:val="space"/>
      <w:lvlText w:val="%3、"/>
      <w:lvlJc w:val="left"/>
      <w:pPr>
        <w:ind w:left="0" w:firstLine="0"/>
      </w:pPr>
      <w:rPr>
        <w:rFonts w:eastAsia="宋体" w:hint="eastAsia"/>
        <w:b w:val="0"/>
        <w:i w:val="0"/>
        <w:sz w:val="24"/>
        <w:szCs w:val="24"/>
      </w:rPr>
    </w:lvl>
    <w:lvl w:ilvl="3">
      <w:start w:val="1"/>
      <w:numFmt w:val="decimal"/>
      <w:suff w:val="nothing"/>
      <w:lvlText w:val="（%4）"/>
      <w:lvlJc w:val="left"/>
      <w:pPr>
        <w:ind w:left="-408" w:firstLine="1134"/>
      </w:pPr>
      <w:rPr>
        <w:rFonts w:eastAsia="宋体" w:hint="eastAsia"/>
        <w:b w:val="0"/>
        <w:i w:val="0"/>
        <w:sz w:val="24"/>
        <w:szCs w:val="24"/>
      </w:rPr>
    </w:lvl>
    <w:lvl w:ilvl="4">
      <w:start w:val="1"/>
      <w:numFmt w:val="none"/>
      <w:suff w:val="nothing"/>
      <w:lvlText w:val=""/>
      <w:lvlJc w:val="left"/>
      <w:pPr>
        <w:ind w:left="-408" w:firstLine="0"/>
      </w:pPr>
      <w:rPr>
        <w:rFonts w:hint="eastAsia"/>
      </w:rPr>
    </w:lvl>
    <w:lvl w:ilvl="5">
      <w:start w:val="1"/>
      <w:numFmt w:val="none"/>
      <w:suff w:val="nothing"/>
      <w:lvlText w:val=""/>
      <w:lvlJc w:val="left"/>
      <w:pPr>
        <w:ind w:left="-408" w:firstLine="0"/>
      </w:pPr>
      <w:rPr>
        <w:rFonts w:hint="eastAsia"/>
      </w:rPr>
    </w:lvl>
    <w:lvl w:ilvl="6">
      <w:start w:val="1"/>
      <w:numFmt w:val="none"/>
      <w:suff w:val="nothing"/>
      <w:lvlText w:val=""/>
      <w:lvlJc w:val="left"/>
      <w:pPr>
        <w:ind w:left="-408" w:firstLine="0"/>
      </w:pPr>
      <w:rPr>
        <w:rFonts w:hint="eastAsia"/>
      </w:rPr>
    </w:lvl>
    <w:lvl w:ilvl="7">
      <w:start w:val="1"/>
      <w:numFmt w:val="none"/>
      <w:suff w:val="nothing"/>
      <w:lvlText w:val=""/>
      <w:lvlJc w:val="left"/>
      <w:pPr>
        <w:ind w:left="-408" w:firstLine="0"/>
      </w:pPr>
      <w:rPr>
        <w:rFonts w:hint="eastAsia"/>
      </w:rPr>
    </w:lvl>
    <w:lvl w:ilvl="8">
      <w:start w:val="1"/>
      <w:numFmt w:val="none"/>
      <w:suff w:val="nothing"/>
      <w:lvlText w:val="（）"/>
      <w:lvlJc w:val="left"/>
      <w:pPr>
        <w:ind w:left="-408" w:firstLine="0"/>
      </w:pPr>
      <w:rPr>
        <w:rFonts w:hint="eastAsia"/>
      </w:rPr>
    </w:lvl>
  </w:abstractNum>
  <w:abstractNum w:abstractNumId="31">
    <w:nsid w:val="67D807C8"/>
    <w:multiLevelType w:val="multilevel"/>
    <w:tmpl w:val="4C7CB568"/>
    <w:lvl w:ilvl="0">
      <w:start w:val="1"/>
      <w:numFmt w:val="ideographDigital"/>
      <w:suff w:val="nothing"/>
      <w:lvlText w:val="第%1章  "/>
      <w:lvlJc w:val="center"/>
      <w:pPr>
        <w:ind w:left="-240" w:firstLine="120"/>
      </w:pPr>
      <w:rPr>
        <w:rFonts w:eastAsia="宋体" w:hint="eastAsia"/>
        <w:b/>
        <w:i w:val="0"/>
        <w:sz w:val="30"/>
        <w:szCs w:val="30"/>
      </w:rPr>
    </w:lvl>
    <w:lvl w:ilvl="1">
      <w:start w:val="1"/>
      <w:numFmt w:val="ideographDigital"/>
      <w:lvlRestart w:val="0"/>
      <w:suff w:val="nothing"/>
      <w:lvlText w:val="第%2节"/>
      <w:lvlJc w:val="center"/>
      <w:pPr>
        <w:ind w:left="-240" w:firstLine="0"/>
      </w:pPr>
      <w:rPr>
        <w:rFonts w:eastAsia="宋体" w:hint="eastAsia"/>
        <w:b w:val="0"/>
        <w:i w:val="0"/>
        <w:sz w:val="24"/>
        <w:szCs w:val="24"/>
      </w:rPr>
    </w:lvl>
    <w:lvl w:ilvl="2">
      <w:start w:val="1"/>
      <w:numFmt w:val="ideographDigital"/>
      <w:suff w:val="nothing"/>
      <w:lvlText w:val="%3、"/>
      <w:lvlJc w:val="left"/>
      <w:pPr>
        <w:ind w:left="0" w:firstLine="0"/>
      </w:pPr>
      <w:rPr>
        <w:rFonts w:eastAsia="宋体" w:hint="eastAsia"/>
        <w:b w:val="0"/>
        <w:i w:val="0"/>
        <w:sz w:val="24"/>
        <w:szCs w:val="24"/>
      </w:rPr>
    </w:lvl>
    <w:lvl w:ilvl="3">
      <w:start w:val="1"/>
      <w:numFmt w:val="decimal"/>
      <w:suff w:val="nothing"/>
      <w:lvlText w:val="（%4）"/>
      <w:lvlJc w:val="left"/>
      <w:pPr>
        <w:ind w:left="-408" w:firstLine="1134"/>
      </w:pPr>
      <w:rPr>
        <w:rFonts w:eastAsia="宋体" w:hint="eastAsia"/>
        <w:b w:val="0"/>
        <w:i w:val="0"/>
        <w:sz w:val="24"/>
        <w:szCs w:val="24"/>
      </w:rPr>
    </w:lvl>
    <w:lvl w:ilvl="4">
      <w:start w:val="1"/>
      <w:numFmt w:val="none"/>
      <w:suff w:val="nothing"/>
      <w:lvlText w:val=""/>
      <w:lvlJc w:val="left"/>
      <w:pPr>
        <w:ind w:left="-408" w:firstLine="0"/>
      </w:pPr>
      <w:rPr>
        <w:rFonts w:hint="eastAsia"/>
      </w:rPr>
    </w:lvl>
    <w:lvl w:ilvl="5">
      <w:start w:val="1"/>
      <w:numFmt w:val="none"/>
      <w:suff w:val="nothing"/>
      <w:lvlText w:val=""/>
      <w:lvlJc w:val="left"/>
      <w:pPr>
        <w:ind w:left="-408" w:firstLine="0"/>
      </w:pPr>
      <w:rPr>
        <w:rFonts w:hint="eastAsia"/>
      </w:rPr>
    </w:lvl>
    <w:lvl w:ilvl="6">
      <w:start w:val="1"/>
      <w:numFmt w:val="none"/>
      <w:suff w:val="nothing"/>
      <w:lvlText w:val=""/>
      <w:lvlJc w:val="left"/>
      <w:pPr>
        <w:ind w:left="-408" w:firstLine="0"/>
      </w:pPr>
      <w:rPr>
        <w:rFonts w:hint="eastAsia"/>
      </w:rPr>
    </w:lvl>
    <w:lvl w:ilvl="7">
      <w:start w:val="1"/>
      <w:numFmt w:val="none"/>
      <w:suff w:val="nothing"/>
      <w:lvlText w:val=""/>
      <w:lvlJc w:val="left"/>
      <w:pPr>
        <w:ind w:left="-408" w:firstLine="0"/>
      </w:pPr>
      <w:rPr>
        <w:rFonts w:hint="eastAsia"/>
      </w:rPr>
    </w:lvl>
    <w:lvl w:ilvl="8">
      <w:start w:val="1"/>
      <w:numFmt w:val="none"/>
      <w:suff w:val="nothing"/>
      <w:lvlText w:val="（）"/>
      <w:lvlJc w:val="left"/>
      <w:pPr>
        <w:ind w:left="-408" w:firstLine="0"/>
      </w:pPr>
      <w:rPr>
        <w:rFonts w:hint="eastAsia"/>
      </w:rPr>
    </w:lvl>
  </w:abstractNum>
  <w:num w:numId="1">
    <w:abstractNumId w:val="10"/>
  </w:num>
  <w:num w:numId="2">
    <w:abstractNumId w:val="14"/>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22"/>
  </w:num>
  <w:num w:numId="14">
    <w:abstractNumId w:val="26"/>
  </w:num>
  <w:num w:numId="15">
    <w:abstractNumId w:val="18"/>
  </w:num>
  <w:num w:numId="16">
    <w:abstractNumId w:val="17"/>
  </w:num>
  <w:num w:numId="17">
    <w:abstractNumId w:val="13"/>
  </w:num>
  <w:num w:numId="18">
    <w:abstractNumId w:val="21"/>
  </w:num>
  <w:num w:numId="19">
    <w:abstractNumId w:val="11"/>
  </w:num>
  <w:num w:numId="20">
    <w:abstractNumId w:val="19"/>
  </w:num>
  <w:num w:numId="21">
    <w:abstractNumId w:val="26"/>
  </w:num>
  <w:num w:numId="22">
    <w:abstractNumId w:val="31"/>
  </w:num>
  <w:num w:numId="23">
    <w:abstractNumId w:val="24"/>
  </w:num>
  <w:num w:numId="24">
    <w:abstractNumId w:val="20"/>
  </w:num>
  <w:num w:numId="25">
    <w:abstractNumId w:val="12"/>
  </w:num>
  <w:num w:numId="26">
    <w:abstractNumId w:val="30"/>
  </w:num>
  <w:num w:numId="27">
    <w:abstractNumId w:val="15"/>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29"/>
  </w:num>
  <w:num w:numId="31">
    <w:abstractNumId w:val="25"/>
  </w:num>
  <w:num w:numId="32">
    <w:abstractNumId w:val="16"/>
  </w:num>
  <w:num w:numId="33">
    <w:abstractNumId w:val="20"/>
  </w:num>
  <w:num w:numId="34">
    <w:abstractNumId w:val="23"/>
  </w:num>
  <w:num w:numId="35">
    <w:abstractNumId w:val="28"/>
  </w:num>
  <w:num w:numId="36">
    <w:abstractNumId w:val="27"/>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7650">
      <o:colormru v:ext="edit" colors="#bbe0e3"/>
    </o:shapedefaults>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
  <w:rsids>
    <w:rsidRoot w:val="005B0340"/>
    <w:rsid w:val="000070B4"/>
    <w:rsid w:val="00022107"/>
    <w:rsid w:val="00112C2B"/>
    <w:rsid w:val="001811F2"/>
    <w:rsid w:val="001D371E"/>
    <w:rsid w:val="00242CC6"/>
    <w:rsid w:val="0025320D"/>
    <w:rsid w:val="002B1E19"/>
    <w:rsid w:val="002E785F"/>
    <w:rsid w:val="003B3737"/>
    <w:rsid w:val="003D705F"/>
    <w:rsid w:val="00454226"/>
    <w:rsid w:val="0049471E"/>
    <w:rsid w:val="004C4343"/>
    <w:rsid w:val="004F7AC2"/>
    <w:rsid w:val="00544CA9"/>
    <w:rsid w:val="0055042A"/>
    <w:rsid w:val="0055413A"/>
    <w:rsid w:val="005553F7"/>
    <w:rsid w:val="005B0340"/>
    <w:rsid w:val="005B7682"/>
    <w:rsid w:val="005E0B4C"/>
    <w:rsid w:val="005E4AE1"/>
    <w:rsid w:val="005F4DE2"/>
    <w:rsid w:val="00613002"/>
    <w:rsid w:val="006236A1"/>
    <w:rsid w:val="00677B0A"/>
    <w:rsid w:val="006F4357"/>
    <w:rsid w:val="006F7F91"/>
    <w:rsid w:val="007000E2"/>
    <w:rsid w:val="007810EE"/>
    <w:rsid w:val="007D5EC4"/>
    <w:rsid w:val="00820447"/>
    <w:rsid w:val="00821733"/>
    <w:rsid w:val="008448A2"/>
    <w:rsid w:val="00850955"/>
    <w:rsid w:val="008976F7"/>
    <w:rsid w:val="008C7A2A"/>
    <w:rsid w:val="0090785A"/>
    <w:rsid w:val="00926F98"/>
    <w:rsid w:val="009373DA"/>
    <w:rsid w:val="009767E1"/>
    <w:rsid w:val="009921A0"/>
    <w:rsid w:val="009A7235"/>
    <w:rsid w:val="009D5D7B"/>
    <w:rsid w:val="009E0681"/>
    <w:rsid w:val="009E4CB2"/>
    <w:rsid w:val="00A12229"/>
    <w:rsid w:val="00A45D40"/>
    <w:rsid w:val="00AB4C43"/>
    <w:rsid w:val="00AB5EB9"/>
    <w:rsid w:val="00B61001"/>
    <w:rsid w:val="00B65346"/>
    <w:rsid w:val="00B70202"/>
    <w:rsid w:val="00B85FC8"/>
    <w:rsid w:val="00C15341"/>
    <w:rsid w:val="00C2779A"/>
    <w:rsid w:val="00C47C19"/>
    <w:rsid w:val="00C93463"/>
    <w:rsid w:val="00CA6420"/>
    <w:rsid w:val="00CD07B3"/>
    <w:rsid w:val="00CE5F9C"/>
    <w:rsid w:val="00D14524"/>
    <w:rsid w:val="00D17B84"/>
    <w:rsid w:val="00D229F1"/>
    <w:rsid w:val="00D96EE6"/>
    <w:rsid w:val="00DA3F74"/>
    <w:rsid w:val="00DC403C"/>
    <w:rsid w:val="00DD1855"/>
    <w:rsid w:val="00E82A08"/>
    <w:rsid w:val="00EB2F1B"/>
    <w:rsid w:val="00F13176"/>
    <w:rsid w:val="00F24109"/>
    <w:rsid w:val="00F43523"/>
    <w:rsid w:val="00F476A5"/>
    <w:rsid w:val="00F539AC"/>
    <w:rsid w:val="00FC0103"/>
    <w:rsid w:val="00FE3C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7650">
      <o:colormru v:ext="edit" colors="#bbe0e3"/>
    </o:shapedefaults>
    <o:shapelayout v:ext="edit">
      <o:idmap v:ext="edit" data="1"/>
      <o:regrouptable v:ext="edit">
        <o:entry new="1" old="0"/>
        <o:entry new="2" old="0"/>
        <o:entry new="3" old="0"/>
        <o:entry new="4" old="0"/>
        <o:entry new="5" old="0"/>
        <o:entry new="6" old="0"/>
        <o:entry new="7" old="0"/>
        <o:entry new="8"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qFormat="1"/>
    <w:lsdException w:name="heading 7" w:semiHidden="0" w:uiPriority="9" w:unhideWhenUsed="0" w:qFormat="1"/>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4343"/>
    <w:pPr>
      <w:widowControl w:val="0"/>
      <w:jc w:val="both"/>
    </w:pPr>
    <w:rPr>
      <w:kern w:val="2"/>
      <w:sz w:val="21"/>
      <w:szCs w:val="24"/>
    </w:rPr>
  </w:style>
  <w:style w:type="paragraph" w:styleId="1">
    <w:name w:val="heading 1"/>
    <w:basedOn w:val="a"/>
    <w:next w:val="a"/>
    <w:rsid w:val="004C4343"/>
    <w:pPr>
      <w:keepNext/>
      <w:keepLines/>
      <w:numPr>
        <w:numId w:val="1"/>
      </w:numPr>
      <w:spacing w:before="340" w:after="330" w:line="578" w:lineRule="auto"/>
      <w:outlineLvl w:val="0"/>
    </w:pPr>
    <w:rPr>
      <w:b/>
      <w:bCs/>
      <w:kern w:val="44"/>
      <w:sz w:val="44"/>
      <w:szCs w:val="44"/>
    </w:rPr>
  </w:style>
  <w:style w:type="paragraph" w:styleId="2">
    <w:name w:val="heading 2"/>
    <w:basedOn w:val="a"/>
    <w:next w:val="a"/>
    <w:rsid w:val="004C4343"/>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rsid w:val="004C4343"/>
    <w:pPr>
      <w:keepNext/>
      <w:numPr>
        <w:ilvl w:val="2"/>
        <w:numId w:val="1"/>
      </w:numPr>
      <w:spacing w:line="380" w:lineRule="exact"/>
      <w:outlineLvl w:val="2"/>
    </w:pPr>
    <w:rPr>
      <w:b/>
      <w:bCs/>
      <w:sz w:val="24"/>
    </w:rPr>
  </w:style>
  <w:style w:type="paragraph" w:styleId="4">
    <w:name w:val="heading 4"/>
    <w:basedOn w:val="a"/>
    <w:next w:val="a"/>
    <w:rsid w:val="006F4357"/>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rsid w:val="006F4357"/>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6F4357"/>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6F4357"/>
    <w:pPr>
      <w:keepNext/>
      <w:keepLines/>
      <w:numPr>
        <w:ilvl w:val="6"/>
        <w:numId w:val="1"/>
      </w:numPr>
      <w:spacing w:before="240" w:after="64" w:line="320" w:lineRule="auto"/>
      <w:outlineLvl w:val="6"/>
    </w:pPr>
    <w:rPr>
      <w:b/>
      <w:bCs/>
      <w:sz w:val="24"/>
    </w:rPr>
  </w:style>
  <w:style w:type="paragraph" w:styleId="8">
    <w:name w:val="heading 8"/>
    <w:basedOn w:val="a"/>
    <w:next w:val="a"/>
    <w:rsid w:val="006F4357"/>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rsid w:val="006F4357"/>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ontent1">
    <w:name w:val="content1"/>
    <w:basedOn w:val="a0"/>
    <w:rsid w:val="004C4343"/>
    <w:rPr>
      <w:rFonts w:ascii="宋体" w:eastAsia="宋体" w:hAnsi="宋体" w:hint="eastAsia"/>
      <w:color w:val="333333"/>
      <w:spacing w:val="300"/>
      <w:sz w:val="21"/>
      <w:szCs w:val="21"/>
    </w:rPr>
  </w:style>
  <w:style w:type="paragraph" w:styleId="a3">
    <w:name w:val="footnote text"/>
    <w:basedOn w:val="a"/>
    <w:semiHidden/>
    <w:rsid w:val="004C4343"/>
    <w:pPr>
      <w:snapToGrid w:val="0"/>
      <w:jc w:val="left"/>
    </w:pPr>
    <w:rPr>
      <w:sz w:val="18"/>
      <w:szCs w:val="18"/>
    </w:rPr>
  </w:style>
  <w:style w:type="character" w:styleId="a4">
    <w:name w:val="footnote reference"/>
    <w:basedOn w:val="a0"/>
    <w:semiHidden/>
    <w:rsid w:val="004C4343"/>
    <w:rPr>
      <w:vertAlign w:val="superscript"/>
    </w:rPr>
  </w:style>
  <w:style w:type="paragraph" w:styleId="a5">
    <w:name w:val="Date"/>
    <w:basedOn w:val="a"/>
    <w:next w:val="a"/>
    <w:semiHidden/>
    <w:rsid w:val="004C4343"/>
    <w:pPr>
      <w:ind w:leftChars="2500" w:left="100"/>
    </w:pPr>
    <w:rPr>
      <w:rFonts w:ascii="仿宋_GB2312" w:eastAsia="仿宋_GB2312"/>
      <w:color w:val="000000"/>
      <w:kern w:val="0"/>
      <w:szCs w:val="15"/>
    </w:rPr>
  </w:style>
  <w:style w:type="paragraph" w:customStyle="1" w:styleId="MTDisplayEquation">
    <w:name w:val="MTDisplayEquation"/>
    <w:basedOn w:val="a"/>
    <w:next w:val="a"/>
    <w:rsid w:val="004C4343"/>
    <w:pPr>
      <w:tabs>
        <w:tab w:val="center" w:pos="4160"/>
        <w:tab w:val="right" w:pos="8300"/>
      </w:tabs>
      <w:ind w:firstLineChars="200" w:firstLine="420"/>
    </w:pPr>
    <w:rPr>
      <w:rFonts w:ascii="仿宋_GB2312" w:eastAsia="仿宋_GB2312"/>
      <w:kern w:val="0"/>
      <w:szCs w:val="15"/>
    </w:rPr>
  </w:style>
  <w:style w:type="paragraph" w:styleId="a6">
    <w:name w:val="footer"/>
    <w:basedOn w:val="a"/>
    <w:semiHidden/>
    <w:rsid w:val="004C4343"/>
    <w:pPr>
      <w:tabs>
        <w:tab w:val="center" w:pos="4153"/>
        <w:tab w:val="right" w:pos="8306"/>
      </w:tabs>
      <w:snapToGrid w:val="0"/>
      <w:jc w:val="left"/>
    </w:pPr>
    <w:rPr>
      <w:sz w:val="18"/>
      <w:szCs w:val="18"/>
    </w:rPr>
  </w:style>
  <w:style w:type="character" w:styleId="a7">
    <w:name w:val="page number"/>
    <w:basedOn w:val="a0"/>
    <w:semiHidden/>
    <w:rsid w:val="004C4343"/>
  </w:style>
  <w:style w:type="paragraph" w:styleId="a8">
    <w:name w:val="Body Text Indent"/>
    <w:basedOn w:val="a"/>
    <w:semiHidden/>
    <w:rsid w:val="004C4343"/>
    <w:pPr>
      <w:ind w:firstLineChars="200" w:firstLine="420"/>
    </w:pPr>
  </w:style>
  <w:style w:type="paragraph" w:styleId="30">
    <w:name w:val="Body Text Indent 3"/>
    <w:basedOn w:val="a"/>
    <w:semiHidden/>
    <w:rsid w:val="004C4343"/>
    <w:pPr>
      <w:autoSpaceDE w:val="0"/>
      <w:autoSpaceDN w:val="0"/>
      <w:adjustRightInd w:val="0"/>
      <w:ind w:firstLineChars="200" w:firstLine="420"/>
      <w:jc w:val="left"/>
    </w:pPr>
    <w:rPr>
      <w:rFonts w:ascii="仿宋_GB2312" w:eastAsia="仿宋_GB2312" w:hAnsi="华文仿宋"/>
      <w:kern w:val="0"/>
      <w:szCs w:val="20"/>
    </w:rPr>
  </w:style>
  <w:style w:type="paragraph" w:styleId="20">
    <w:name w:val="Body Text Indent 2"/>
    <w:basedOn w:val="a"/>
    <w:semiHidden/>
    <w:rsid w:val="004C4343"/>
    <w:pPr>
      <w:autoSpaceDE w:val="0"/>
      <w:autoSpaceDN w:val="0"/>
      <w:adjustRightInd w:val="0"/>
      <w:ind w:firstLineChars="200" w:firstLine="420"/>
      <w:jc w:val="left"/>
    </w:pPr>
    <w:rPr>
      <w:rFonts w:ascii="仿宋_GB2312" w:eastAsia="仿宋_GB2312" w:hAnsi="华文仿宋"/>
      <w:color w:val="FF0000"/>
      <w:kern w:val="0"/>
      <w:szCs w:val="21"/>
    </w:rPr>
  </w:style>
  <w:style w:type="paragraph" w:styleId="a9">
    <w:name w:val="Body Text"/>
    <w:basedOn w:val="a"/>
    <w:semiHidden/>
    <w:rsid w:val="004C4343"/>
    <w:rPr>
      <w:sz w:val="18"/>
    </w:rPr>
  </w:style>
  <w:style w:type="paragraph" w:styleId="21">
    <w:name w:val="Body Text 2"/>
    <w:basedOn w:val="a"/>
    <w:semiHidden/>
    <w:rsid w:val="004C4343"/>
    <w:rPr>
      <w:rFonts w:ascii="宋体" w:hAnsi="宋体"/>
      <w:color w:val="000000"/>
      <w:sz w:val="24"/>
    </w:rPr>
  </w:style>
  <w:style w:type="paragraph" w:styleId="aa">
    <w:name w:val="endnote text"/>
    <w:basedOn w:val="a"/>
    <w:semiHidden/>
    <w:rsid w:val="004C4343"/>
    <w:pPr>
      <w:snapToGrid w:val="0"/>
      <w:jc w:val="left"/>
    </w:pPr>
  </w:style>
  <w:style w:type="character" w:styleId="ab">
    <w:name w:val="endnote reference"/>
    <w:basedOn w:val="a0"/>
    <w:semiHidden/>
    <w:rsid w:val="004C4343"/>
    <w:rPr>
      <w:vertAlign w:val="superscript"/>
    </w:rPr>
  </w:style>
  <w:style w:type="paragraph" w:styleId="10">
    <w:name w:val="toc 1"/>
    <w:basedOn w:val="a"/>
    <w:next w:val="a"/>
    <w:autoRedefine/>
    <w:semiHidden/>
    <w:rsid w:val="004C4343"/>
    <w:pPr>
      <w:tabs>
        <w:tab w:val="right" w:leader="dot" w:pos="8302"/>
      </w:tabs>
      <w:spacing w:line="400" w:lineRule="exact"/>
    </w:pPr>
    <w:rPr>
      <w:rFonts w:ascii="宋体" w:hAnsi="宋体"/>
      <w:noProof/>
      <w:color w:val="000000"/>
      <w:sz w:val="24"/>
    </w:rPr>
  </w:style>
  <w:style w:type="paragraph" w:styleId="22">
    <w:name w:val="toc 2"/>
    <w:basedOn w:val="a"/>
    <w:next w:val="a"/>
    <w:autoRedefine/>
    <w:semiHidden/>
    <w:rsid w:val="004C4343"/>
    <w:pPr>
      <w:ind w:leftChars="200" w:left="420"/>
    </w:pPr>
  </w:style>
  <w:style w:type="paragraph" w:styleId="31">
    <w:name w:val="toc 3"/>
    <w:basedOn w:val="a"/>
    <w:next w:val="a"/>
    <w:autoRedefine/>
    <w:semiHidden/>
    <w:rsid w:val="004C4343"/>
    <w:pPr>
      <w:ind w:leftChars="400" w:left="840"/>
    </w:pPr>
  </w:style>
  <w:style w:type="paragraph" w:styleId="40">
    <w:name w:val="toc 4"/>
    <w:basedOn w:val="a"/>
    <w:next w:val="a"/>
    <w:autoRedefine/>
    <w:semiHidden/>
    <w:rsid w:val="004C4343"/>
    <w:pPr>
      <w:ind w:leftChars="600" w:left="1260"/>
    </w:pPr>
  </w:style>
  <w:style w:type="paragraph" w:styleId="50">
    <w:name w:val="toc 5"/>
    <w:basedOn w:val="a"/>
    <w:next w:val="a"/>
    <w:autoRedefine/>
    <w:semiHidden/>
    <w:rsid w:val="004C4343"/>
    <w:pPr>
      <w:ind w:leftChars="800" w:left="1680"/>
    </w:pPr>
  </w:style>
  <w:style w:type="paragraph" w:styleId="60">
    <w:name w:val="toc 6"/>
    <w:basedOn w:val="a"/>
    <w:next w:val="a"/>
    <w:autoRedefine/>
    <w:semiHidden/>
    <w:rsid w:val="004C4343"/>
    <w:pPr>
      <w:ind w:leftChars="1000" w:left="2100"/>
    </w:pPr>
  </w:style>
  <w:style w:type="paragraph" w:styleId="70">
    <w:name w:val="toc 7"/>
    <w:basedOn w:val="a"/>
    <w:next w:val="a"/>
    <w:autoRedefine/>
    <w:semiHidden/>
    <w:rsid w:val="004C4343"/>
    <w:pPr>
      <w:ind w:leftChars="1200" w:left="2520"/>
    </w:pPr>
  </w:style>
  <w:style w:type="paragraph" w:styleId="80">
    <w:name w:val="toc 8"/>
    <w:basedOn w:val="a"/>
    <w:next w:val="a"/>
    <w:autoRedefine/>
    <w:semiHidden/>
    <w:rsid w:val="004C4343"/>
    <w:pPr>
      <w:ind w:leftChars="1400" w:left="2940"/>
    </w:pPr>
  </w:style>
  <w:style w:type="paragraph" w:styleId="90">
    <w:name w:val="toc 9"/>
    <w:basedOn w:val="a"/>
    <w:next w:val="a"/>
    <w:autoRedefine/>
    <w:semiHidden/>
    <w:rsid w:val="004C4343"/>
    <w:pPr>
      <w:ind w:leftChars="1600" w:left="3360"/>
    </w:pPr>
  </w:style>
  <w:style w:type="character" w:styleId="ac">
    <w:name w:val="annotation reference"/>
    <w:basedOn w:val="a0"/>
    <w:semiHidden/>
    <w:rsid w:val="004C4343"/>
    <w:rPr>
      <w:sz w:val="21"/>
      <w:szCs w:val="21"/>
    </w:rPr>
  </w:style>
  <w:style w:type="paragraph" w:styleId="ad">
    <w:name w:val="annotation text"/>
    <w:basedOn w:val="a"/>
    <w:semiHidden/>
    <w:rsid w:val="004C4343"/>
    <w:pPr>
      <w:jc w:val="left"/>
    </w:pPr>
  </w:style>
  <w:style w:type="paragraph" w:styleId="ae">
    <w:name w:val="header"/>
    <w:basedOn w:val="a"/>
    <w:semiHidden/>
    <w:rsid w:val="004C4343"/>
    <w:pPr>
      <w:pBdr>
        <w:bottom w:val="single" w:sz="6" w:space="1" w:color="auto"/>
      </w:pBdr>
      <w:tabs>
        <w:tab w:val="center" w:pos="4153"/>
        <w:tab w:val="right" w:pos="8306"/>
      </w:tabs>
      <w:snapToGrid w:val="0"/>
      <w:jc w:val="center"/>
    </w:pPr>
    <w:rPr>
      <w:sz w:val="18"/>
      <w:szCs w:val="18"/>
    </w:rPr>
  </w:style>
  <w:style w:type="character" w:styleId="af">
    <w:name w:val="Hyperlink"/>
    <w:basedOn w:val="a0"/>
    <w:semiHidden/>
    <w:rsid w:val="004C4343"/>
    <w:rPr>
      <w:strike w:val="0"/>
      <w:dstrike w:val="0"/>
      <w:color w:val="0000FF"/>
      <w:sz w:val="18"/>
      <w:szCs w:val="18"/>
      <w:u w:val="none"/>
      <w:effect w:val="none"/>
    </w:rPr>
  </w:style>
  <w:style w:type="character" w:styleId="af0">
    <w:name w:val="FollowedHyperlink"/>
    <w:basedOn w:val="a0"/>
    <w:semiHidden/>
    <w:rsid w:val="004C4343"/>
    <w:rPr>
      <w:color w:val="800080"/>
      <w:u w:val="single"/>
    </w:rPr>
  </w:style>
  <w:style w:type="paragraph" w:styleId="af1">
    <w:name w:val="Title"/>
    <w:basedOn w:val="a"/>
    <w:qFormat/>
    <w:rsid w:val="004C4343"/>
    <w:pPr>
      <w:jc w:val="center"/>
    </w:pPr>
    <w:rPr>
      <w:b/>
      <w:bCs/>
      <w:sz w:val="30"/>
    </w:rPr>
  </w:style>
  <w:style w:type="paragraph" w:styleId="32">
    <w:name w:val="Body Text 3"/>
    <w:basedOn w:val="a"/>
    <w:semiHidden/>
    <w:rsid w:val="004C4343"/>
    <w:rPr>
      <w:sz w:val="24"/>
    </w:rPr>
  </w:style>
  <w:style w:type="paragraph" w:customStyle="1" w:styleId="11">
    <w:name w:val="样式1"/>
    <w:basedOn w:val="1"/>
    <w:rsid w:val="005B7682"/>
    <w:pPr>
      <w:jc w:val="center"/>
    </w:pPr>
    <w:rPr>
      <w:sz w:val="28"/>
    </w:rPr>
  </w:style>
  <w:style w:type="paragraph" w:customStyle="1" w:styleId="af2">
    <w:name w:val="节"/>
    <w:basedOn w:val="2"/>
    <w:rsid w:val="005B7682"/>
    <w:pPr>
      <w:jc w:val="center"/>
    </w:pPr>
    <w:rPr>
      <w:rFonts w:eastAsia="宋体"/>
      <w:b w:val="0"/>
      <w:sz w:val="24"/>
    </w:rPr>
  </w:style>
  <w:style w:type="paragraph" w:styleId="af3">
    <w:name w:val="Normal Indent"/>
    <w:basedOn w:val="a"/>
    <w:link w:val="Char"/>
    <w:rsid w:val="0049471E"/>
    <w:pPr>
      <w:ind w:firstLineChars="200" w:firstLine="420"/>
    </w:pPr>
  </w:style>
  <w:style w:type="paragraph" w:styleId="af4">
    <w:name w:val="Body Text First Indent"/>
    <w:basedOn w:val="a9"/>
    <w:rsid w:val="00CA6420"/>
    <w:pPr>
      <w:ind w:firstLineChars="200" w:firstLine="200"/>
    </w:pPr>
    <w:rPr>
      <w:sz w:val="24"/>
    </w:rPr>
  </w:style>
  <w:style w:type="paragraph" w:styleId="23">
    <w:name w:val="Body Text First Indent 2"/>
    <w:basedOn w:val="a8"/>
    <w:rsid w:val="00AB5EB9"/>
    <w:pPr>
      <w:spacing w:after="120"/>
      <w:ind w:leftChars="200" w:left="420"/>
    </w:pPr>
  </w:style>
  <w:style w:type="paragraph" w:styleId="af5">
    <w:name w:val="caption"/>
    <w:basedOn w:val="a"/>
    <w:next w:val="a"/>
    <w:rsid w:val="00B70202"/>
    <w:rPr>
      <w:rFonts w:ascii="Arial" w:eastAsia="黑体" w:hAnsi="Arial" w:cs="Arial"/>
      <w:sz w:val="20"/>
      <w:szCs w:val="20"/>
    </w:rPr>
  </w:style>
  <w:style w:type="paragraph" w:styleId="af6">
    <w:name w:val="annotation subject"/>
    <w:basedOn w:val="ad"/>
    <w:next w:val="ad"/>
    <w:semiHidden/>
    <w:rsid w:val="00F43523"/>
    <w:rPr>
      <w:b/>
      <w:bCs/>
    </w:rPr>
  </w:style>
  <w:style w:type="paragraph" w:styleId="af7">
    <w:name w:val="Balloon Text"/>
    <w:basedOn w:val="a"/>
    <w:semiHidden/>
    <w:rsid w:val="00F43523"/>
    <w:rPr>
      <w:sz w:val="18"/>
      <w:szCs w:val="18"/>
    </w:rPr>
  </w:style>
  <w:style w:type="character" w:styleId="af8">
    <w:name w:val="Subtle Emphasis"/>
    <w:basedOn w:val="a0"/>
    <w:uiPriority w:val="19"/>
    <w:rsid w:val="005E4AE1"/>
    <w:rPr>
      <w:i/>
      <w:iCs/>
      <w:color w:val="808080" w:themeColor="text1" w:themeTint="7F"/>
    </w:rPr>
  </w:style>
  <w:style w:type="character" w:customStyle="1" w:styleId="Char">
    <w:name w:val="正文缩进 Char"/>
    <w:basedOn w:val="a0"/>
    <w:link w:val="af3"/>
    <w:rsid w:val="00CD07B3"/>
    <w:rPr>
      <w:kern w:val="2"/>
      <w:sz w:val="21"/>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ACC9B-E03A-4D48-B279-0513F663F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15</Pages>
  <Words>2322</Words>
  <Characters>13237</Characters>
  <Application>Microsoft Office Word</Application>
  <DocSecurity>0</DocSecurity>
  <Lines>110</Lines>
  <Paragraphs>31</Paragraphs>
  <ScaleCrop>false</ScaleCrop>
  <Company>26-301</Company>
  <LinksUpToDate>false</LinksUpToDate>
  <CharactersWithSpaces>15528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金融控股公司发展模式研究</dc:title>
  <dc:creator>yhy</dc:creator>
  <cp:lastModifiedBy>wade</cp:lastModifiedBy>
  <cp:revision>17</cp:revision>
  <cp:lastPrinted>2005-05-25T08:43:00Z</cp:lastPrinted>
  <dcterms:created xsi:type="dcterms:W3CDTF">2011-04-13T06:31:00Z</dcterms:created>
  <dcterms:modified xsi:type="dcterms:W3CDTF">2012-09-21T01:23:00Z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